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C0FB8" w14:textId="77777777" w:rsidR="00FB1D13" w:rsidRDefault="00FB1D13" w:rsidP="00FB1D13">
      <w:pPr>
        <w:pStyle w:val="Heading1"/>
        <w:rPr>
          <w:lang w:val="en-BE"/>
        </w:rPr>
      </w:pPr>
      <w:r>
        <w:rPr>
          <w:lang w:val="en-BE"/>
        </w:rPr>
        <w:t>Information visualisation: project dataset selection</w:t>
      </w:r>
    </w:p>
    <w:p w14:paraId="6903B20D" w14:textId="77777777" w:rsidR="00E30B87" w:rsidRDefault="00E30B87" w:rsidP="00FB1D1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</w:pPr>
    </w:p>
    <w:p w14:paraId="4DD27D01" w14:textId="1C3EBCE3" w:rsidR="00FB1D13" w:rsidRDefault="00FB1D13" w:rsidP="00FB1D1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</w:pPr>
      <w:r w:rsidRPr="00FB1D13"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t>Below you can find the 3 datasets that were selected by our group in order of preference.</w:t>
      </w:r>
      <w:r w:rsidR="009609C1"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t xml:space="preserve"> </w:t>
      </w:r>
    </w:p>
    <w:p w14:paraId="1F1278DD" w14:textId="77777777" w:rsidR="00FB1D13" w:rsidRDefault="00FB1D13" w:rsidP="00FB1D13">
      <w:pPr>
        <w:rPr>
          <w:lang w:val="en-BE"/>
        </w:rPr>
      </w:pPr>
    </w:p>
    <w:p w14:paraId="22B38689" w14:textId="7E870103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 xml:space="preserve">Choice 1: </w:t>
      </w:r>
      <w:r w:rsidRPr="00FB1D13">
        <w:rPr>
          <w:lang w:val="en-BE"/>
        </w:rPr>
        <w:t>Global Wind Power</w:t>
      </w:r>
      <w:r w:rsidR="009609C1">
        <w:rPr>
          <w:lang w:val="en-BE"/>
        </w:rPr>
        <w:t xml:space="preserve">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492"/>
      </w:tblGrid>
      <w:tr w:rsidR="00FB1D13" w14:paraId="707FF245" w14:textId="77777777" w:rsidTr="00FB1D13">
        <w:tc>
          <w:tcPr>
            <w:tcW w:w="1271" w:type="dxa"/>
          </w:tcPr>
          <w:p w14:paraId="5C3CFDD9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>Source</w:t>
            </w:r>
          </w:p>
        </w:tc>
        <w:tc>
          <w:tcPr>
            <w:tcW w:w="7745" w:type="dxa"/>
          </w:tcPr>
          <w:p w14:paraId="2AE363FF" w14:textId="77777777" w:rsidR="00FB1D13" w:rsidRDefault="000F4B4C" w:rsidP="00FB1D13">
            <w:pPr>
              <w:rPr>
                <w:lang w:val="en-BE"/>
              </w:rPr>
            </w:pPr>
            <w:hyperlink r:id="rId5" w:history="1">
              <w:r w:rsidR="00FB1D13">
                <w:rPr>
                  <w:rStyle w:val="Hyperlink"/>
                  <w:rFonts w:ascii="Calibri" w:hAnsi="Calibri" w:cs="Calibri"/>
                  <w:lang w:val="en-US"/>
                </w:rPr>
                <w:t>https://globalenergymonitor.org/projects/global-wind-power-tracker/</w:t>
              </w:r>
            </w:hyperlink>
          </w:p>
        </w:tc>
      </w:tr>
      <w:tr w:rsidR="000F4B4C" w14:paraId="2F1468F8" w14:textId="77777777" w:rsidTr="00FB1D13">
        <w:tc>
          <w:tcPr>
            <w:tcW w:w="1271" w:type="dxa"/>
          </w:tcPr>
          <w:p w14:paraId="2DF7514D" w14:textId="18BD3691" w:rsidR="000F4B4C" w:rsidRPr="000F4B4C" w:rsidRDefault="000F4B4C" w:rsidP="00FB1D13">
            <w:pPr>
              <w:rPr>
                <w:lang w:val="en-BE"/>
              </w:rPr>
            </w:pPr>
            <w:commentRangeStart w:id="0"/>
            <w:r>
              <w:rPr>
                <w:lang w:val="en-BE"/>
              </w:rPr>
              <w:t>Summary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745" w:type="dxa"/>
          </w:tcPr>
          <w:p w14:paraId="03F6D34A" w14:textId="77777777" w:rsidR="000F4B4C" w:rsidRDefault="000F4B4C" w:rsidP="00FB1D13"/>
        </w:tc>
      </w:tr>
      <w:tr w:rsidR="00FB1D13" w14:paraId="4AB8E78C" w14:textId="77777777" w:rsidTr="00FB1D13">
        <w:tc>
          <w:tcPr>
            <w:tcW w:w="1271" w:type="dxa"/>
          </w:tcPr>
          <w:p w14:paraId="777E2997" w14:textId="109F1D4C" w:rsidR="00FB1D13" w:rsidRDefault="000F4B4C" w:rsidP="00FB1D13">
            <w:pPr>
              <w:rPr>
                <w:lang w:val="en-BE"/>
              </w:rPr>
            </w:pPr>
            <w:r>
              <w:rPr>
                <w:lang w:val="en-BE"/>
              </w:rPr>
              <w:t>Target</w:t>
            </w:r>
            <w:r>
              <w:rPr>
                <w:lang w:val="en-BE"/>
              </w:rPr>
              <w:t xml:space="preserve"> </w:t>
            </w:r>
            <w:r w:rsidR="00FB1D13">
              <w:rPr>
                <w:lang w:val="en-BE"/>
              </w:rPr>
              <w:t>user</w:t>
            </w:r>
          </w:p>
        </w:tc>
        <w:tc>
          <w:tcPr>
            <w:tcW w:w="7745" w:type="dxa"/>
          </w:tcPr>
          <w:p w14:paraId="3E0E6EAE" w14:textId="77777777" w:rsidR="00FB1D13" w:rsidRPr="00FB1D13" w:rsidRDefault="00FB1D13" w:rsidP="00FB1D13">
            <w:pPr>
              <w:rPr>
                <w:lang w:val="en-BE"/>
              </w:rPr>
            </w:pPr>
            <w:r>
              <w:rPr>
                <w:rFonts w:ascii="Calibri" w:hAnsi="Calibri" w:cs="Calibri"/>
                <w:lang w:val="en-BE"/>
              </w:rPr>
              <w:t>Regular person with some scientific background interested in the evolution of wind power. They know high school physics likethe difference between power &amp; energy and understand prefixes such as kilo, mega, giga, tera, ... but they are no energy expert.</w:t>
            </w:r>
            <w:bookmarkStart w:id="1" w:name="_GoBack"/>
            <w:bookmarkEnd w:id="1"/>
          </w:p>
        </w:tc>
      </w:tr>
      <w:tr w:rsidR="00FB1D13" w14:paraId="5CB199FF" w14:textId="77777777" w:rsidTr="00FB1D13">
        <w:tc>
          <w:tcPr>
            <w:tcW w:w="1271" w:type="dxa"/>
          </w:tcPr>
          <w:p w14:paraId="3297B3A3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>Initial ideas</w:t>
            </w:r>
          </w:p>
        </w:tc>
        <w:tc>
          <w:tcPr>
            <w:tcW w:w="7745" w:type="dxa"/>
          </w:tcPr>
          <w:p w14:paraId="00D33C86" w14:textId="77777777" w:rsidR="00FB1D13" w:rsidRPr="00FB1D13" w:rsidRDefault="00FB1D13" w:rsidP="00FB1D13">
            <w:pPr>
              <w:numPr>
                <w:ilvl w:val="0"/>
                <w:numId w:val="2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>
              <w:rPr>
                <w:rFonts w:ascii="Calibri" w:eastAsia="Times New Roman" w:hAnsi="Calibri" w:cs="Calibri"/>
                <w:lang w:val="en-BE" w:eastAsia="nl-BE"/>
              </w:rPr>
              <w:t>GIS visuasliation of global wind energy distribution.</w:t>
            </w:r>
          </w:p>
          <w:p w14:paraId="42C59F05" w14:textId="77777777" w:rsidR="00FB1D13" w:rsidRPr="00FB1D13" w:rsidRDefault="00FB1D13" w:rsidP="00FB1D13">
            <w:pPr>
              <w:numPr>
                <w:ilvl w:val="0"/>
                <w:numId w:val="2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Evolution over time of installed wind power</w:t>
            </w:r>
            <w:r>
              <w:rPr>
                <w:rFonts w:ascii="Calibri" w:eastAsia="Times New Roman" w:hAnsi="Calibri" w:cs="Calibri"/>
                <w:lang w:val="en-BE" w:eastAsia="nl-BE"/>
              </w:rPr>
              <w:t xml:space="preserve"> (animation)</w:t>
            </w:r>
          </w:p>
          <w:p w14:paraId="32726174" w14:textId="77777777" w:rsidR="00FB1D13" w:rsidRDefault="00FB1D13" w:rsidP="00E86AC7">
            <w:pPr>
              <w:numPr>
                <w:ilvl w:val="0"/>
                <w:numId w:val="4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What is the largest relative / absolute growth area?</w:t>
            </w:r>
          </w:p>
          <w:p w14:paraId="69116DE3" w14:textId="77777777" w:rsidR="00FB1D13" w:rsidRPr="00FB1D13" w:rsidRDefault="00FB1D13" w:rsidP="00FB1D13">
            <w:pPr>
              <w:numPr>
                <w:ilvl w:val="0"/>
                <w:numId w:val="4"/>
              </w:numPr>
              <w:ind w:left="288"/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Where are projects being cancelled?</w:t>
            </w:r>
          </w:p>
        </w:tc>
      </w:tr>
      <w:tr w:rsidR="00FB1D13" w14:paraId="3F288E01" w14:textId="77777777" w:rsidTr="00FB1D13">
        <w:tc>
          <w:tcPr>
            <w:tcW w:w="1271" w:type="dxa"/>
          </w:tcPr>
          <w:p w14:paraId="246DA122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>Size</w:t>
            </w:r>
          </w:p>
        </w:tc>
        <w:tc>
          <w:tcPr>
            <w:tcW w:w="7745" w:type="dxa"/>
          </w:tcPr>
          <w:p w14:paraId="1CCB527F" w14:textId="77777777" w:rsidR="00FB1D13" w:rsidRDefault="00FB1D13" w:rsidP="00FB1D13">
            <w:pPr>
              <w:rPr>
                <w:lang w:val="en-BE"/>
              </w:rPr>
            </w:pPr>
            <w:r>
              <w:rPr>
                <w:lang w:val="en-BE"/>
              </w:rPr>
              <w:t xml:space="preserve">26.000 </w:t>
            </w:r>
            <w:commentRangeStart w:id="2"/>
            <w:r>
              <w:rPr>
                <w:lang w:val="en-BE"/>
              </w:rPr>
              <w:t>observations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11DC9B3A" w14:textId="77777777" w:rsidR="00FB1D13" w:rsidRDefault="00FB1D13" w:rsidP="00FB1D13">
      <w:pPr>
        <w:rPr>
          <w:lang w:val="en-BE"/>
        </w:rPr>
      </w:pPr>
    </w:p>
    <w:p w14:paraId="573BB1E6" w14:textId="77777777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>Choice 2: Billionaires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492"/>
      </w:tblGrid>
      <w:tr w:rsidR="00FB1D13" w14:paraId="727238DF" w14:textId="77777777" w:rsidTr="00F57FB4">
        <w:tc>
          <w:tcPr>
            <w:tcW w:w="1271" w:type="dxa"/>
          </w:tcPr>
          <w:p w14:paraId="28249661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Source</w:t>
            </w:r>
          </w:p>
        </w:tc>
        <w:tc>
          <w:tcPr>
            <w:tcW w:w="7745" w:type="dxa"/>
          </w:tcPr>
          <w:p w14:paraId="1EA9C834" w14:textId="77777777" w:rsidR="00FB1D13" w:rsidRDefault="000F4B4C" w:rsidP="00F57FB4">
            <w:pPr>
              <w:rPr>
                <w:lang w:val="en-BE"/>
              </w:rPr>
            </w:pPr>
            <w:hyperlink r:id="rId8" w:history="1">
              <w:r w:rsidR="00FB1D13">
                <w:rPr>
                  <w:rStyle w:val="Hyperlink"/>
                  <w:rFonts w:ascii="Calibri" w:hAnsi="Calibri" w:cs="Calibri"/>
                  <w:lang w:val="en-US"/>
                </w:rPr>
                <w:t>https://</w:t>
              </w:r>
              <w:r w:rsidR="00FB1D13">
                <w:rPr>
                  <w:rStyle w:val="Hyperlink"/>
                  <w:rFonts w:ascii="Calibri" w:hAnsi="Calibri" w:cs="Calibri"/>
                  <w:lang w:val="en-US"/>
                </w:rPr>
                <w:t>w</w:t>
              </w:r>
              <w:r w:rsidR="00FB1D13">
                <w:rPr>
                  <w:rStyle w:val="Hyperlink"/>
                  <w:rFonts w:ascii="Calibri" w:hAnsi="Calibri" w:cs="Calibri"/>
                  <w:lang w:val="en-US"/>
                </w:rPr>
                <w:t>ww.kaggle.com/datasets/endofnight17j03/billionaires-statistics-dataset</w:t>
              </w:r>
            </w:hyperlink>
          </w:p>
        </w:tc>
      </w:tr>
      <w:tr w:rsidR="000F4B4C" w14:paraId="1919326C" w14:textId="77777777" w:rsidTr="00F57FB4">
        <w:tc>
          <w:tcPr>
            <w:tcW w:w="1271" w:type="dxa"/>
          </w:tcPr>
          <w:p w14:paraId="7FC92CE1" w14:textId="7B56B937" w:rsidR="000F4B4C" w:rsidRPr="000F4B4C" w:rsidRDefault="000F4B4C" w:rsidP="00F57FB4">
            <w:pPr>
              <w:rPr>
                <w:lang w:val="en-BE"/>
              </w:rPr>
            </w:pPr>
            <w:commentRangeStart w:id="3"/>
            <w:r>
              <w:rPr>
                <w:lang w:val="en-BE"/>
              </w:rPr>
              <w:t>Summary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7745" w:type="dxa"/>
          </w:tcPr>
          <w:p w14:paraId="63CBB630" w14:textId="77777777" w:rsidR="000F4B4C" w:rsidRDefault="000F4B4C" w:rsidP="00F57FB4"/>
        </w:tc>
      </w:tr>
      <w:tr w:rsidR="00FB1D13" w14:paraId="767FAD63" w14:textId="77777777" w:rsidTr="00F57FB4">
        <w:tc>
          <w:tcPr>
            <w:tcW w:w="1271" w:type="dxa"/>
          </w:tcPr>
          <w:p w14:paraId="22FCB5E1" w14:textId="2F187BC7" w:rsidR="00FB1D13" w:rsidRDefault="000F4B4C" w:rsidP="00F57FB4">
            <w:pPr>
              <w:rPr>
                <w:lang w:val="en-BE"/>
              </w:rPr>
            </w:pPr>
            <w:r>
              <w:rPr>
                <w:lang w:val="en-BE"/>
              </w:rPr>
              <w:t>Target</w:t>
            </w:r>
            <w:r w:rsidR="00FB1D13">
              <w:rPr>
                <w:lang w:val="en-BE"/>
              </w:rPr>
              <w:t xml:space="preserve"> user</w:t>
            </w:r>
          </w:p>
        </w:tc>
        <w:tc>
          <w:tcPr>
            <w:tcW w:w="7745" w:type="dxa"/>
          </w:tcPr>
          <w:p w14:paraId="53DA3DBF" w14:textId="77777777" w:rsidR="00FB1D13" w:rsidRPr="00FB1D13" w:rsidRDefault="00FB1D13" w:rsidP="00FB1D13">
            <w:pPr>
              <w:rPr>
                <w:lang w:val="en-BE"/>
              </w:rPr>
            </w:pPr>
            <w:r>
              <w:rPr>
                <w:rFonts w:ascii="Calibri" w:hAnsi="Calibri" w:cs="Calibri"/>
                <w:lang w:val="en-BE"/>
              </w:rPr>
              <w:t>A non-financial regular person interested in wealth distribution. They know what currency is and can distinguish millions from billions.</w:t>
            </w:r>
          </w:p>
        </w:tc>
      </w:tr>
      <w:tr w:rsidR="00FB1D13" w14:paraId="787C8212" w14:textId="77777777" w:rsidTr="00F57FB4">
        <w:tc>
          <w:tcPr>
            <w:tcW w:w="1271" w:type="dxa"/>
          </w:tcPr>
          <w:p w14:paraId="1B2BA97A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Initial ideas</w:t>
            </w:r>
          </w:p>
        </w:tc>
        <w:tc>
          <w:tcPr>
            <w:tcW w:w="7745" w:type="dxa"/>
          </w:tcPr>
          <w:p w14:paraId="75116032" w14:textId="77777777" w:rsidR="00FB1D13" w:rsidRPr="00FB1D13" w:rsidRDefault="00FB1D13" w:rsidP="00FB1D13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Graphs of wealth distribution by category</w:t>
            </w:r>
          </w:p>
          <w:p w14:paraId="36A444D1" w14:textId="77777777" w:rsidR="00FB1D13" w:rsidRPr="00FB1D13" w:rsidRDefault="00FB1D13" w:rsidP="00FB1D13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Geographical chart of wealth distribution</w:t>
            </w:r>
          </w:p>
          <w:p w14:paraId="56F0DA12" w14:textId="77777777" w:rsidR="00FB1D13" w:rsidRPr="00FB1D13" w:rsidRDefault="00FB1D13" w:rsidP="00FB1D13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Net worth by industry</w:t>
            </w:r>
          </w:p>
          <w:p w14:paraId="70EABDB3" w14:textId="77777777" w:rsidR="00FB1D13" w:rsidRPr="00FB1D13" w:rsidRDefault="00FB1D13" w:rsidP="00F57FB4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Calibri" w:hAnsi="Calibri" w:cs="Calibri"/>
                <w:lang w:val="en-US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Distribution of gender</w:t>
            </w:r>
            <w:r w:rsidRPr="00FB1D13">
              <w:rPr>
                <w:rFonts w:ascii="Calibri" w:hAnsi="Calibri" w:cs="Calibri"/>
                <w:lang w:val="en-US"/>
              </w:rPr>
              <w:t>, age, self-made or not, etc.</w:t>
            </w:r>
          </w:p>
        </w:tc>
      </w:tr>
      <w:tr w:rsidR="00FB1D13" w14:paraId="09D47A55" w14:textId="77777777" w:rsidTr="00F57FB4">
        <w:tc>
          <w:tcPr>
            <w:tcW w:w="1271" w:type="dxa"/>
          </w:tcPr>
          <w:p w14:paraId="5B96EB17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Size</w:t>
            </w:r>
          </w:p>
        </w:tc>
        <w:tc>
          <w:tcPr>
            <w:tcW w:w="7745" w:type="dxa"/>
          </w:tcPr>
          <w:p w14:paraId="47C5C99D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2540 observations in 35 features</w:t>
            </w:r>
          </w:p>
        </w:tc>
      </w:tr>
    </w:tbl>
    <w:p w14:paraId="3765D0BE" w14:textId="77777777" w:rsidR="00FB1D13" w:rsidRDefault="00FB1D13" w:rsidP="00FB1D13">
      <w:pPr>
        <w:rPr>
          <w:lang w:val="en-BE"/>
        </w:rPr>
      </w:pPr>
    </w:p>
    <w:p w14:paraId="5805D5E6" w14:textId="77777777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>Choice 3: Movie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B1D13" w14:paraId="451C1ED7" w14:textId="77777777" w:rsidTr="00F57FB4">
        <w:tc>
          <w:tcPr>
            <w:tcW w:w="1271" w:type="dxa"/>
          </w:tcPr>
          <w:p w14:paraId="72EBC054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Source</w:t>
            </w:r>
          </w:p>
        </w:tc>
        <w:tc>
          <w:tcPr>
            <w:tcW w:w="7745" w:type="dxa"/>
          </w:tcPr>
          <w:p w14:paraId="593E464F" w14:textId="77777777" w:rsidR="00FB1D13" w:rsidRDefault="000F4B4C" w:rsidP="00F57FB4">
            <w:pPr>
              <w:rPr>
                <w:lang w:val="en-BE"/>
              </w:rPr>
            </w:pPr>
            <w:hyperlink r:id="rId9" w:history="1">
              <w:r w:rsidR="00E30B87">
                <w:rPr>
                  <w:rStyle w:val="Hyperlink"/>
                  <w:rFonts w:ascii="Calibri" w:hAnsi="Calibri" w:cs="Calibri"/>
                  <w:lang w:val="en-US"/>
                </w:rPr>
                <w:t>https://www.k</w:t>
              </w:r>
              <w:r w:rsidR="00E30B87">
                <w:rPr>
                  <w:rStyle w:val="Hyperlink"/>
                  <w:rFonts w:ascii="Calibri" w:hAnsi="Calibri" w:cs="Calibri"/>
                  <w:lang w:val="en-US"/>
                </w:rPr>
                <w:t>a</w:t>
              </w:r>
              <w:r w:rsidR="00E30B87">
                <w:rPr>
                  <w:rStyle w:val="Hyperlink"/>
                  <w:rFonts w:ascii="Calibri" w:hAnsi="Calibri" w:cs="Calibri"/>
                  <w:lang w:val="en-US"/>
                </w:rPr>
                <w:t>ggle.com/datasets/ashishjangra27/imdb-movies-dataset</w:t>
              </w:r>
            </w:hyperlink>
          </w:p>
        </w:tc>
      </w:tr>
      <w:tr w:rsidR="000F4B4C" w14:paraId="70BAA4B5" w14:textId="77777777" w:rsidTr="00F57FB4">
        <w:tc>
          <w:tcPr>
            <w:tcW w:w="1271" w:type="dxa"/>
          </w:tcPr>
          <w:p w14:paraId="46D9755F" w14:textId="325677A8" w:rsidR="000F4B4C" w:rsidRPr="000F4B4C" w:rsidRDefault="000F4B4C" w:rsidP="00F57FB4">
            <w:pPr>
              <w:rPr>
                <w:lang w:val="en-BE"/>
              </w:rPr>
            </w:pPr>
            <w:r>
              <w:rPr>
                <w:lang w:val="en-BE"/>
              </w:rPr>
              <w:t>Summary</w:t>
            </w:r>
          </w:p>
        </w:tc>
        <w:tc>
          <w:tcPr>
            <w:tcW w:w="7745" w:type="dxa"/>
          </w:tcPr>
          <w:p w14:paraId="1F789A0D" w14:textId="2B534BC3" w:rsidR="000F4B4C" w:rsidRPr="000F4B4C" w:rsidRDefault="000F4B4C" w:rsidP="000F4B4C">
            <w:pPr>
              <w:rPr>
                <w:lang w:val="en-BE"/>
              </w:rPr>
            </w:pPr>
            <w:r w:rsidRPr="000F4B4C">
              <w:t xml:space="preserve">IMDB is </w:t>
            </w:r>
            <w:proofErr w:type="spellStart"/>
            <w:r w:rsidRPr="000F4B4C">
              <w:t>one</w:t>
            </w:r>
            <w:proofErr w:type="spellEnd"/>
            <w:r w:rsidRPr="000F4B4C">
              <w:t xml:space="preserve"> of </w:t>
            </w:r>
            <w:proofErr w:type="spellStart"/>
            <w:r w:rsidRPr="000F4B4C">
              <w:t>the</w:t>
            </w:r>
            <w:proofErr w:type="spellEnd"/>
            <w:r w:rsidRPr="000F4B4C">
              <w:t xml:space="preserve"> </w:t>
            </w:r>
            <w:proofErr w:type="spellStart"/>
            <w:r w:rsidRPr="000F4B4C">
              <w:t>main</w:t>
            </w:r>
            <w:proofErr w:type="spellEnd"/>
            <w:r w:rsidRPr="000F4B4C">
              <w:t xml:space="preserve"> sources </w:t>
            </w:r>
            <w:proofErr w:type="spellStart"/>
            <w:r w:rsidRPr="000F4B4C">
              <w:t>which</w:t>
            </w:r>
            <w:proofErr w:type="spellEnd"/>
            <w:r w:rsidRPr="000F4B4C">
              <w:t xml:space="preserve"> </w:t>
            </w:r>
            <w:proofErr w:type="spellStart"/>
            <w:r w:rsidRPr="000F4B4C">
              <w:t>people</w:t>
            </w:r>
            <w:proofErr w:type="spellEnd"/>
            <w:r w:rsidRPr="000F4B4C">
              <w:t xml:space="preserve"> </w:t>
            </w:r>
            <w:proofErr w:type="spellStart"/>
            <w:r w:rsidRPr="000F4B4C">
              <w:t>use</w:t>
            </w:r>
            <w:proofErr w:type="spellEnd"/>
            <w:r w:rsidRPr="000F4B4C">
              <w:t xml:space="preserve"> </w:t>
            </w:r>
            <w:proofErr w:type="spellStart"/>
            <w:r w:rsidRPr="000F4B4C">
              <w:t>to</w:t>
            </w:r>
            <w:proofErr w:type="spellEnd"/>
            <w:r w:rsidRPr="000F4B4C">
              <w:t xml:space="preserve"> </w:t>
            </w:r>
            <w:proofErr w:type="spellStart"/>
            <w:r w:rsidRPr="000F4B4C">
              <w:t>judge</w:t>
            </w:r>
            <w:proofErr w:type="spellEnd"/>
            <w:r w:rsidRPr="000F4B4C">
              <w:t xml:space="preserve"> </w:t>
            </w:r>
            <w:proofErr w:type="spellStart"/>
            <w:r w:rsidRPr="000F4B4C">
              <w:t>the</w:t>
            </w:r>
            <w:proofErr w:type="spellEnd"/>
            <w:r w:rsidRPr="000F4B4C">
              <w:t xml:space="preserve"> movie. T</w:t>
            </w:r>
            <w:r>
              <w:rPr>
                <w:lang w:val="en-BE"/>
              </w:rPr>
              <w:t>his</w:t>
            </w:r>
            <w:r w:rsidRPr="000F4B4C">
              <w:t xml:space="preserve"> dataset </w:t>
            </w:r>
            <w:r>
              <w:rPr>
                <w:lang w:val="en-BE"/>
              </w:rPr>
              <w:t xml:space="preserve">contains </w:t>
            </w:r>
            <w:r w:rsidRPr="000F4B4C">
              <w:t>data of</w:t>
            </w:r>
            <w:r>
              <w:rPr>
                <w:lang w:val="en-BE"/>
              </w:rPr>
              <w:t xml:space="preserve"> many movies and </w:t>
            </w:r>
            <w:r w:rsidRPr="000F4B4C">
              <w:t xml:space="preserve">series </w:t>
            </w:r>
            <w:proofErr w:type="spellStart"/>
            <w:r w:rsidRPr="000F4B4C">
              <w:t>listed</w:t>
            </w:r>
            <w:proofErr w:type="spellEnd"/>
            <w:r w:rsidRPr="000F4B4C">
              <w:t xml:space="preserve"> on </w:t>
            </w:r>
            <w:proofErr w:type="spellStart"/>
            <w:r w:rsidRPr="000F4B4C">
              <w:t>the</w:t>
            </w:r>
            <w:proofErr w:type="spellEnd"/>
            <w:r w:rsidRPr="000F4B4C">
              <w:t xml:space="preserve"> official website of IMDB</w:t>
            </w:r>
            <w:r>
              <w:rPr>
                <w:lang w:val="en-BE"/>
              </w:rPr>
              <w:t xml:space="preserve">. Its features are name of the movie, year of release, rating, </w:t>
            </w:r>
            <w:r>
              <w:rPr>
                <w:lang w:val="en-BE"/>
              </w:rPr>
              <w:t>amount of votes</w:t>
            </w:r>
            <w:r>
              <w:rPr>
                <w:lang w:val="en-BE"/>
              </w:rPr>
              <w:t>, movie certification, genre of the movie, runtime, gross income generated by the movie, directors who worked on the movie.</w:t>
            </w:r>
          </w:p>
        </w:tc>
      </w:tr>
      <w:tr w:rsidR="00FB1D13" w14:paraId="5884E51B" w14:textId="77777777" w:rsidTr="00F57FB4">
        <w:tc>
          <w:tcPr>
            <w:tcW w:w="1271" w:type="dxa"/>
          </w:tcPr>
          <w:p w14:paraId="62D7E549" w14:textId="2A3E04BF" w:rsidR="00FB1D13" w:rsidRDefault="000F4B4C" w:rsidP="00F57FB4">
            <w:pPr>
              <w:rPr>
                <w:lang w:val="en-BE"/>
              </w:rPr>
            </w:pPr>
            <w:r>
              <w:rPr>
                <w:lang w:val="en-BE"/>
              </w:rPr>
              <w:t>Target</w:t>
            </w:r>
            <w:r>
              <w:rPr>
                <w:lang w:val="en-BE"/>
              </w:rPr>
              <w:t xml:space="preserve"> </w:t>
            </w:r>
            <w:r w:rsidR="00FB1D13">
              <w:rPr>
                <w:lang w:val="en-BE"/>
              </w:rPr>
              <w:t>user</w:t>
            </w:r>
          </w:p>
        </w:tc>
        <w:tc>
          <w:tcPr>
            <w:tcW w:w="7745" w:type="dxa"/>
          </w:tcPr>
          <w:p w14:paraId="0F8410CB" w14:textId="0CEE24AD" w:rsidR="00FB1D13" w:rsidRPr="00FB1D13" w:rsidRDefault="00E30B87" w:rsidP="009609C1">
            <w:pPr>
              <w:rPr>
                <w:lang w:val="en-BE"/>
              </w:rPr>
            </w:pPr>
            <w:r>
              <w:rPr>
                <w:rFonts w:ascii="Calibri" w:hAnsi="Calibri" w:cs="Calibri"/>
                <w:lang w:val="en-BE"/>
              </w:rPr>
              <w:t xml:space="preserve">A movie enthusiast. Knows what a director or producer is. </w:t>
            </w:r>
            <w:r w:rsidR="009609C1">
              <w:rPr>
                <w:rFonts w:ascii="Calibri" w:hAnsi="Calibri" w:cs="Calibri"/>
                <w:lang w:val="en-BE"/>
              </w:rPr>
              <w:t>Has prior knowledge about movie ratings (PG, R, ...).</w:t>
            </w:r>
          </w:p>
        </w:tc>
      </w:tr>
      <w:tr w:rsidR="00FB1D13" w14:paraId="5B743267" w14:textId="77777777" w:rsidTr="00F57FB4">
        <w:tc>
          <w:tcPr>
            <w:tcW w:w="1271" w:type="dxa"/>
          </w:tcPr>
          <w:p w14:paraId="7D5620D6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Initial ideas</w:t>
            </w:r>
          </w:p>
        </w:tc>
        <w:tc>
          <w:tcPr>
            <w:tcW w:w="7745" w:type="dxa"/>
          </w:tcPr>
          <w:p w14:paraId="6C369E63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E30B87">
              <w:rPr>
                <w:rFonts w:ascii="Calibri" w:eastAsia="Times New Roman" w:hAnsi="Calibri" w:cs="Calibri"/>
                <w:lang w:val="en-BE" w:eastAsia="nl-BE"/>
              </w:rPr>
              <w:t>Identify trends in movie release dates and analyze their impact on revenue.</w:t>
            </w:r>
          </w:p>
          <w:p w14:paraId="0667247E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E30B87">
              <w:rPr>
                <w:rFonts w:ascii="Calibri" w:eastAsia="Times New Roman" w:hAnsi="Calibri" w:cs="Calibri"/>
                <w:lang w:val="en-BE" w:eastAsia="nl-BE"/>
              </w:rPr>
              <w:t>Analyze the relationship between budget, revenue, and popularity to determine factors that contribute to a movie's success.</w:t>
            </w:r>
          </w:p>
          <w:p w14:paraId="3DEFB83C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E30B87">
              <w:rPr>
                <w:rFonts w:ascii="Calibri" w:eastAsia="Times New Roman" w:hAnsi="Calibri" w:cs="Calibri"/>
                <w:lang w:val="en-BE" w:eastAsia="nl-BE"/>
              </w:rPr>
              <w:t>Explore the impact of movie genres on popularity and revenue.</w:t>
            </w:r>
          </w:p>
          <w:p w14:paraId="307BB40F" w14:textId="77777777" w:rsidR="00E30B87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en-BE" w:eastAsia="nl-BE"/>
              </w:rPr>
            </w:pPr>
            <w:r w:rsidRPr="00E30B87">
              <w:rPr>
                <w:rFonts w:ascii="Calibri" w:eastAsia="Times New Roman" w:hAnsi="Calibri" w:cs="Calibri"/>
                <w:lang w:val="en-BE" w:eastAsia="nl-BE"/>
              </w:rPr>
              <w:t>Investigate the correlation between runtime and audience engagement.</w:t>
            </w:r>
          </w:p>
          <w:p w14:paraId="14B76A42" w14:textId="77777777" w:rsidR="00FB1D13" w:rsidRPr="00E30B87" w:rsidRDefault="00E30B87" w:rsidP="00E30B87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hAnsi="Calibri" w:cs="Calibri"/>
                <w:lang w:val="en-US"/>
              </w:rPr>
            </w:pPr>
            <w:r w:rsidRPr="00E30B87">
              <w:rPr>
                <w:rFonts w:ascii="Calibri" w:eastAsia="Times New Roman" w:hAnsi="Calibri" w:cs="Calibri"/>
                <w:lang w:val="en-BE" w:eastAsia="nl-BE"/>
              </w:rPr>
              <w:t>Visualize movie popularity over time and identify popular genres in different periods.</w:t>
            </w:r>
          </w:p>
        </w:tc>
      </w:tr>
      <w:tr w:rsidR="00FB1D13" w14:paraId="0834AE64" w14:textId="77777777" w:rsidTr="00F57FB4">
        <w:tc>
          <w:tcPr>
            <w:tcW w:w="1271" w:type="dxa"/>
          </w:tcPr>
          <w:p w14:paraId="13BE7DC0" w14:textId="77777777" w:rsidR="00FB1D13" w:rsidRDefault="00FB1D13" w:rsidP="00F57FB4">
            <w:pPr>
              <w:rPr>
                <w:lang w:val="en-BE"/>
              </w:rPr>
            </w:pPr>
            <w:r>
              <w:rPr>
                <w:lang w:val="en-BE"/>
              </w:rPr>
              <w:t>Size</w:t>
            </w:r>
          </w:p>
        </w:tc>
        <w:tc>
          <w:tcPr>
            <w:tcW w:w="7745" w:type="dxa"/>
          </w:tcPr>
          <w:p w14:paraId="0DEAEA8C" w14:textId="77777777" w:rsidR="00FB1D13" w:rsidRDefault="00FB1D13" w:rsidP="00E30B87">
            <w:pPr>
              <w:rPr>
                <w:lang w:val="en-BE"/>
              </w:rPr>
            </w:pPr>
            <w:r>
              <w:rPr>
                <w:lang w:val="en-BE"/>
              </w:rPr>
              <w:t>2</w:t>
            </w:r>
            <w:r w:rsidR="00E30B87">
              <w:rPr>
                <w:lang w:val="en-BE"/>
              </w:rPr>
              <w:t>.500.000 observations in 14 features</w:t>
            </w:r>
          </w:p>
        </w:tc>
      </w:tr>
    </w:tbl>
    <w:p w14:paraId="6812E846" w14:textId="77777777" w:rsidR="00FB1D13" w:rsidRDefault="00FB1D13" w:rsidP="00FB1D1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</w:pPr>
    </w:p>
    <w:p w14:paraId="3865BD3E" w14:textId="77777777" w:rsidR="00FB1D13" w:rsidRDefault="00FB1D13" w:rsidP="00FB1D13">
      <w:pPr>
        <w:pStyle w:val="Heading2"/>
        <w:rPr>
          <w:lang w:val="en-BE"/>
        </w:rPr>
      </w:pPr>
      <w:r>
        <w:rPr>
          <w:lang w:val="en-BE"/>
        </w:rPr>
        <w:t>Team members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3786"/>
      </w:tblGrid>
      <w:tr w:rsidR="00FB1D13" w:rsidRPr="00FB1D13" w14:paraId="7DB3910D" w14:textId="77777777" w:rsidTr="00FB1D13"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9B802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BE" w:eastAsia="nl-BE"/>
              </w:rPr>
            </w:pPr>
            <w:r w:rsidRPr="00FB1D13">
              <w:rPr>
                <w:rFonts w:ascii="Calibri" w:eastAsia="Times New Roman" w:hAnsi="Calibri" w:cs="Calibri"/>
                <w:lang w:val="en-BE" w:eastAsia="nl-BE"/>
              </w:rPr>
              <w:t>Jorrit Vander Mynsbrugge</w:t>
            </w:r>
          </w:p>
        </w:tc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4FF51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>jorrit.jules.vander.mynsbrugge@vub.be</w:t>
            </w:r>
          </w:p>
        </w:tc>
      </w:tr>
      <w:tr w:rsidR="00FB1D13" w:rsidRPr="00FB1D13" w14:paraId="4A6FC3B6" w14:textId="77777777" w:rsidTr="00FB1D13"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09CA0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proofErr w:type="spellStart"/>
            <w:r w:rsidRPr="00FB1D13">
              <w:rPr>
                <w:rFonts w:ascii="Calibri" w:eastAsia="Times New Roman" w:hAnsi="Calibri" w:cs="Calibri"/>
                <w:lang w:val="en-US" w:eastAsia="nl-BE"/>
              </w:rPr>
              <w:t>Mishkat</w:t>
            </w:r>
            <w:proofErr w:type="spellEnd"/>
            <w:r w:rsidRPr="00FB1D13">
              <w:rPr>
                <w:rFonts w:ascii="Calibri" w:eastAsia="Times New Roman" w:hAnsi="Calibri" w:cs="Calibri"/>
                <w:lang w:val="en-US" w:eastAsia="nl-BE"/>
              </w:rPr>
              <w:t xml:space="preserve"> </w:t>
            </w:r>
            <w:proofErr w:type="spellStart"/>
            <w:r w:rsidRPr="00FB1D13">
              <w:rPr>
                <w:rFonts w:ascii="Calibri" w:eastAsia="Times New Roman" w:hAnsi="Calibri" w:cs="Calibri"/>
                <w:lang w:val="en-US" w:eastAsia="nl-BE"/>
              </w:rPr>
              <w:t>Haider</w:t>
            </w:r>
            <w:proofErr w:type="spellEnd"/>
            <w:r w:rsidRPr="00FB1D13">
              <w:rPr>
                <w:rFonts w:ascii="Calibri" w:eastAsia="Times New Roman" w:hAnsi="Calibri" w:cs="Calibri"/>
                <w:lang w:val="en-US" w:eastAsia="nl-BE"/>
              </w:rPr>
              <w:t xml:space="preserve"> Chowdhury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59E8A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>mishkat.haider.chowdhury@vub.be</w:t>
            </w:r>
          </w:p>
        </w:tc>
      </w:tr>
      <w:tr w:rsidR="00FB1D13" w:rsidRPr="00FB1D13" w14:paraId="4861B71A" w14:textId="77777777" w:rsidTr="00FB1D13">
        <w:trPr>
          <w:trHeight w:val="83"/>
        </w:trPr>
        <w:tc>
          <w:tcPr>
            <w:tcW w:w="2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40412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 xml:space="preserve">Ruth </w:t>
            </w:r>
            <w:proofErr w:type="spellStart"/>
            <w:r w:rsidRPr="00FB1D13">
              <w:rPr>
                <w:rFonts w:ascii="Calibri" w:eastAsia="Times New Roman" w:hAnsi="Calibri" w:cs="Calibri"/>
                <w:lang w:val="en-US" w:eastAsia="nl-BE"/>
              </w:rPr>
              <w:t>Vandeputte</w:t>
            </w:r>
            <w:proofErr w:type="spellEnd"/>
          </w:p>
        </w:tc>
        <w:tc>
          <w:tcPr>
            <w:tcW w:w="3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CF00B" w14:textId="77777777" w:rsidR="00FB1D13" w:rsidRPr="00FB1D13" w:rsidRDefault="00FB1D13" w:rsidP="00FB1D13">
            <w:pPr>
              <w:spacing w:after="0" w:line="240" w:lineRule="auto"/>
              <w:rPr>
                <w:rFonts w:ascii="Calibri" w:eastAsia="Times New Roman" w:hAnsi="Calibri" w:cs="Calibri"/>
                <w:lang w:val="en-US" w:eastAsia="nl-BE"/>
              </w:rPr>
            </w:pPr>
            <w:r w:rsidRPr="00FB1D13">
              <w:rPr>
                <w:rFonts w:ascii="Calibri" w:eastAsia="Times New Roman" w:hAnsi="Calibri" w:cs="Calibri"/>
                <w:lang w:val="en-US" w:eastAsia="nl-BE"/>
              </w:rPr>
              <w:t>ruth.vandeputte@vub.be</w:t>
            </w:r>
          </w:p>
        </w:tc>
      </w:tr>
    </w:tbl>
    <w:p w14:paraId="67BA49DE" w14:textId="77777777" w:rsidR="00FB1D13" w:rsidRPr="00FB1D13" w:rsidRDefault="00FB1D13" w:rsidP="00E30B87">
      <w:pPr>
        <w:rPr>
          <w:lang w:val="en-BE"/>
        </w:rPr>
      </w:pPr>
    </w:p>
    <w:sectPr w:rsidR="00FB1D13" w:rsidRPr="00F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rrit Vander Mynsbrugge" w:date="2024-02-29T19:47:00Z" w:initials="JVM">
    <w:p w14:paraId="33163976" w14:textId="4920A71C" w:rsidR="000F4B4C" w:rsidRPr="000F4B4C" w:rsidRDefault="000F4B4C">
      <w:pPr>
        <w:pStyle w:val="CommentText"/>
        <w:rPr>
          <w:lang w:val="en-BE"/>
        </w:rPr>
      </w:pPr>
      <w:r>
        <w:rPr>
          <w:rStyle w:val="CommentReference"/>
        </w:rPr>
        <w:annotationRef/>
      </w:r>
      <w:r>
        <w:rPr>
          <w:lang w:val="en-BE"/>
        </w:rPr>
        <w:t>todo</w:t>
      </w:r>
    </w:p>
  </w:comment>
  <w:comment w:id="2" w:author="Jorrit Vander Mynsbrugge" w:date="2024-02-29T19:37:00Z" w:initials="JVM">
    <w:p w14:paraId="29297DF6" w14:textId="77777777" w:rsidR="00FB1D13" w:rsidRPr="00FB1D13" w:rsidRDefault="00FB1D13">
      <w:pPr>
        <w:pStyle w:val="CommentText"/>
        <w:rPr>
          <w:lang w:val="en-BE"/>
        </w:rPr>
      </w:pPr>
      <w:r>
        <w:rPr>
          <w:rStyle w:val="CommentReference"/>
        </w:rPr>
        <w:annotationRef/>
      </w:r>
      <w:r>
        <w:rPr>
          <w:lang w:val="en-BE"/>
        </w:rPr>
        <w:t>Ruth, how many features? Do you know this?</w:t>
      </w:r>
    </w:p>
  </w:comment>
  <w:comment w:id="3" w:author="Jorrit Vander Mynsbrugge" w:date="2024-02-29T19:47:00Z" w:initials="JVM">
    <w:p w14:paraId="358E3DE6" w14:textId="7EE85BC9" w:rsidR="000F4B4C" w:rsidRPr="000F4B4C" w:rsidRDefault="000F4B4C">
      <w:pPr>
        <w:pStyle w:val="CommentText"/>
        <w:rPr>
          <w:lang w:val="en-BE"/>
        </w:rPr>
      </w:pPr>
      <w:r>
        <w:rPr>
          <w:rStyle w:val="CommentReference"/>
        </w:rPr>
        <w:annotationRef/>
      </w:r>
      <w:r>
        <w:rPr>
          <w:lang w:val="en-BE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163976" w15:done="0"/>
  <w15:commentEx w15:paraId="29297DF6" w15:done="0"/>
  <w15:commentEx w15:paraId="358E3D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972"/>
    <w:multiLevelType w:val="multilevel"/>
    <w:tmpl w:val="0D1E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66F6E"/>
    <w:multiLevelType w:val="hybridMultilevel"/>
    <w:tmpl w:val="43FC90F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F26737"/>
    <w:multiLevelType w:val="multilevel"/>
    <w:tmpl w:val="FDECD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B2B05"/>
    <w:multiLevelType w:val="multilevel"/>
    <w:tmpl w:val="185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71960"/>
    <w:multiLevelType w:val="hybridMultilevel"/>
    <w:tmpl w:val="6BAE72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5C4"/>
    <w:multiLevelType w:val="hybridMultilevel"/>
    <w:tmpl w:val="D6981D4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4F5982"/>
    <w:multiLevelType w:val="hybridMultilevel"/>
    <w:tmpl w:val="56B4B3CA"/>
    <w:lvl w:ilvl="0" w:tplc="E6AC0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604F3"/>
    <w:multiLevelType w:val="multilevel"/>
    <w:tmpl w:val="0094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4"/>
  </w:num>
  <w:num w:numId="6">
    <w:abstractNumId w:val="1"/>
  </w:num>
  <w:num w:numId="7">
    <w:abstractNumId w:val="3"/>
    <w:lvlOverride w:ilvl="0">
      <w:startOverride w:val="1"/>
    </w:lvlOverride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rrit Vander Mynsbrugge">
    <w15:presenceInfo w15:providerId="Windows Live" w15:userId="a2f42efd500d9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4"/>
    <w:rsid w:val="000F4B4C"/>
    <w:rsid w:val="005B51A4"/>
    <w:rsid w:val="00834235"/>
    <w:rsid w:val="009609C1"/>
    <w:rsid w:val="00E30B87"/>
    <w:rsid w:val="00FB1D13"/>
    <w:rsid w:val="00F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98E5"/>
  <w15:chartTrackingRefBased/>
  <w15:docId w15:val="{55F6B0F1-C6B4-4F9E-8B14-D02A5DEE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D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D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D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DefaultParagraphFont"/>
    <w:uiPriority w:val="99"/>
    <w:semiHidden/>
    <w:unhideWhenUsed/>
    <w:rsid w:val="00FB1D13"/>
    <w:rPr>
      <w:color w:val="0000FF"/>
      <w:u w:val="single"/>
    </w:rPr>
  </w:style>
  <w:style w:type="table" w:styleId="TableGrid">
    <w:name w:val="Table Grid"/>
    <w:basedOn w:val="TableNormal"/>
    <w:uiPriority w:val="39"/>
    <w:rsid w:val="00FB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B1D1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1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D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endofnight17j03/billionaires-statistics-dataset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lobalenergymonitor.org/projects/global-wind-power-track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shishjangra27/imdb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Vander Mynsbrugge</dc:creator>
  <cp:keywords/>
  <dc:description/>
  <cp:lastModifiedBy>Jorrit Vander Mynsbrugge</cp:lastModifiedBy>
  <cp:revision>5</cp:revision>
  <dcterms:created xsi:type="dcterms:W3CDTF">2024-02-29T18:26:00Z</dcterms:created>
  <dcterms:modified xsi:type="dcterms:W3CDTF">2024-02-29T18:47:00Z</dcterms:modified>
</cp:coreProperties>
</file>