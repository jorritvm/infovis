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6E2" w:rsidRDefault="008576E2" w:rsidP="008576E2">
      <w:pPr>
        <w:pStyle w:val="Title"/>
        <w:rPr>
          <w:lang w:val="en-BE"/>
        </w:rPr>
      </w:pPr>
      <w:r>
        <w:rPr>
          <w:lang w:val="en-BE"/>
        </w:rPr>
        <w:t xml:space="preserve">Infovis group 2: </w:t>
      </w:r>
      <w:r w:rsidRPr="008576E2">
        <w:rPr>
          <w:lang w:val="en-BE"/>
        </w:rPr>
        <w:t>Global Wind Power Tracker</w:t>
      </w:r>
    </w:p>
    <w:sdt>
      <w:sdtPr>
        <w:id w:val="-19432906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BE"/>
        </w:rPr>
      </w:sdtEndPr>
      <w:sdtContent>
        <w:p w:rsidR="008576E2" w:rsidRDefault="008576E2">
          <w:pPr>
            <w:pStyle w:val="TOCHeading"/>
          </w:pPr>
          <w:r>
            <w:t>Contents</w:t>
          </w:r>
        </w:p>
        <w:p w:rsidR="008576E2" w:rsidRDefault="008576E2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91544" w:history="1">
            <w:r w:rsidRPr="00A95984">
              <w:rPr>
                <w:rStyle w:val="Hyperlink"/>
                <w:noProof/>
                <w:lang w:val="en-BE"/>
              </w:rPr>
              <w:t>1</w:t>
            </w:r>
            <w:r>
              <w:rPr>
                <w:noProof/>
              </w:rPr>
              <w:tab/>
            </w:r>
            <w:r w:rsidRPr="00A95984">
              <w:rPr>
                <w:rStyle w:val="Hyperlink"/>
                <w:noProof/>
                <w:lang w:val="en-BE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_Toc161691544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6E2" w:rsidRDefault="008576E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61691545" w:history="1">
            <w:r w:rsidRPr="00A95984">
              <w:rPr>
                <w:rStyle w:val="Hyperlink"/>
                <w:noProof/>
                <w:lang w:val="en-BE"/>
              </w:rPr>
              <w:t>1.1</w:t>
            </w:r>
            <w:r>
              <w:rPr>
                <w:noProof/>
              </w:rPr>
              <w:tab/>
            </w:r>
            <w:r w:rsidRPr="00A95984">
              <w:rPr>
                <w:rStyle w:val="Hyperlink"/>
                <w:noProof/>
                <w:lang w:val="en-BE"/>
              </w:rPr>
              <w:t>Dataset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_Toc161691545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6E2" w:rsidRDefault="008576E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61691546" w:history="1">
            <w:r w:rsidRPr="00A95984">
              <w:rPr>
                <w:rStyle w:val="Hyperlink"/>
                <w:noProof/>
                <w:lang w:val="en-BE"/>
              </w:rPr>
              <w:t>1.2</w:t>
            </w:r>
            <w:r>
              <w:rPr>
                <w:noProof/>
              </w:rPr>
              <w:tab/>
            </w:r>
            <w:r w:rsidRPr="00A95984">
              <w:rPr>
                <w:rStyle w:val="Hyperlink"/>
                <w:noProof/>
                <w:lang w:val="en-BE"/>
              </w:rPr>
              <w:t>Target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_Toc161691546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6E2" w:rsidRDefault="008576E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61691547" w:history="1">
            <w:r w:rsidRPr="00A95984">
              <w:rPr>
                <w:rStyle w:val="Hyperlink"/>
                <w:noProof/>
                <w:lang w:val="en-BE"/>
              </w:rPr>
              <w:t>1.3</w:t>
            </w:r>
            <w:r>
              <w:rPr>
                <w:noProof/>
              </w:rPr>
              <w:tab/>
            </w:r>
            <w:r w:rsidRPr="00A95984">
              <w:rPr>
                <w:rStyle w:val="Hyperlink"/>
                <w:noProof/>
                <w:lang w:val="en-BE"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_Toc161691547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6E2" w:rsidRDefault="008576E2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61691548" w:history="1">
            <w:r w:rsidRPr="00A95984">
              <w:rPr>
                <w:rStyle w:val="Hyperlink"/>
                <w:noProof/>
                <w:lang w:val="en-BE"/>
              </w:rPr>
              <w:t>2</w:t>
            </w:r>
            <w:r>
              <w:rPr>
                <w:noProof/>
              </w:rPr>
              <w:tab/>
            </w:r>
            <w:r w:rsidRPr="00A95984">
              <w:rPr>
                <w:rStyle w:val="Hyperlink"/>
                <w:noProof/>
                <w:lang w:val="en-BE"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_Toc161691548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6E2" w:rsidRDefault="008576E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61691549" w:history="1">
            <w:r w:rsidRPr="00A95984">
              <w:rPr>
                <w:rStyle w:val="Hyperlink"/>
                <w:noProof/>
                <w:lang w:val="en-BE"/>
              </w:rPr>
              <w:t>2.1</w:t>
            </w:r>
            <w:r>
              <w:rPr>
                <w:noProof/>
              </w:rPr>
              <w:tab/>
            </w:r>
            <w:r w:rsidRPr="00A95984">
              <w:rPr>
                <w:rStyle w:val="Hyperlink"/>
                <w:noProof/>
                <w:lang w:val="en-BE"/>
              </w:rPr>
              <w:t>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_Toc161691549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6E2" w:rsidRDefault="008576E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61691550" w:history="1">
            <w:r w:rsidRPr="00A95984">
              <w:rPr>
                <w:rStyle w:val="Hyperlink"/>
                <w:noProof/>
                <w:lang w:val="en-BE"/>
              </w:rPr>
              <w:t>2.2</w:t>
            </w:r>
            <w:r>
              <w:rPr>
                <w:noProof/>
              </w:rPr>
              <w:tab/>
            </w:r>
            <w:r w:rsidRPr="00A95984">
              <w:rPr>
                <w:rStyle w:val="Hyperlink"/>
                <w:noProof/>
                <w:lang w:val="en-BE"/>
              </w:rPr>
              <w:t>Abstraction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_Toc161691550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6E2" w:rsidRDefault="008576E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61691551" w:history="1">
            <w:r w:rsidRPr="00A95984">
              <w:rPr>
                <w:rStyle w:val="Hyperlink"/>
                <w:noProof/>
                <w:lang w:val="en-BE"/>
              </w:rPr>
              <w:t>2.3</w:t>
            </w:r>
            <w:r>
              <w:rPr>
                <w:noProof/>
              </w:rPr>
              <w:tab/>
            </w:r>
            <w:r w:rsidRPr="00A95984">
              <w:rPr>
                <w:rStyle w:val="Hyperlink"/>
                <w:noProof/>
                <w:lang w:val="en-BE"/>
              </w:rPr>
              <w:t>Visual encoding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_Toc161691551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6E2" w:rsidRDefault="008576E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61691552" w:history="1">
            <w:r w:rsidRPr="00A95984">
              <w:rPr>
                <w:rStyle w:val="Hyperlink"/>
                <w:noProof/>
                <w:lang w:val="en-BE"/>
              </w:rPr>
              <w:t>2.4</w:t>
            </w:r>
            <w:r>
              <w:rPr>
                <w:noProof/>
              </w:rPr>
              <w:tab/>
            </w:r>
            <w:r w:rsidRPr="00A95984">
              <w:rPr>
                <w:rStyle w:val="Hyperlink"/>
                <w:noProof/>
                <w:lang w:val="en-BE"/>
              </w:rPr>
              <w:t>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_Toc161691552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6E2" w:rsidRDefault="008576E2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61691553" w:history="1">
            <w:r w:rsidRPr="00A95984">
              <w:rPr>
                <w:rStyle w:val="Hyperlink"/>
                <w:noProof/>
                <w:lang w:val="en-BE"/>
              </w:rPr>
              <w:t>3</w:t>
            </w:r>
            <w:r>
              <w:rPr>
                <w:noProof/>
              </w:rPr>
              <w:tab/>
            </w:r>
            <w:r w:rsidRPr="00A95984">
              <w:rPr>
                <w:rStyle w:val="Hyperlink"/>
                <w:noProof/>
                <w:lang w:val="en-BE"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_Toc161691553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6E2" w:rsidRDefault="008576E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61691554" w:history="1">
            <w:r w:rsidRPr="00A95984">
              <w:rPr>
                <w:rStyle w:val="Hyperlink"/>
                <w:noProof/>
                <w:lang w:val="en-BE"/>
              </w:rPr>
              <w:t>3.1</w:t>
            </w:r>
            <w:r>
              <w:rPr>
                <w:noProof/>
              </w:rPr>
              <w:tab/>
            </w:r>
            <w:r w:rsidRPr="00A95984">
              <w:rPr>
                <w:rStyle w:val="Hyperlink"/>
                <w:noProof/>
                <w:lang w:val="en-BE"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_Toc161691554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6E2" w:rsidRDefault="008576E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61691555" w:history="1">
            <w:r w:rsidRPr="00A95984">
              <w:rPr>
                <w:rStyle w:val="Hyperlink"/>
                <w:noProof/>
                <w:lang w:val="en-BE"/>
              </w:rPr>
              <w:t>3.2</w:t>
            </w:r>
            <w:r>
              <w:rPr>
                <w:noProof/>
              </w:rPr>
              <w:tab/>
            </w:r>
            <w:r w:rsidRPr="00A95984">
              <w:rPr>
                <w:rStyle w:val="Hyperlink"/>
                <w:noProof/>
                <w:lang w:val="en-BE"/>
              </w:rPr>
              <w:t>Final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_Toc161691555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6E2" w:rsidRDefault="008576E2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61691556" w:history="1">
            <w:r w:rsidRPr="00A95984">
              <w:rPr>
                <w:rStyle w:val="Hyperlink"/>
                <w:noProof/>
                <w:lang w:val="en-BE"/>
              </w:rPr>
              <w:t>4</w:t>
            </w:r>
            <w:r>
              <w:rPr>
                <w:noProof/>
              </w:rPr>
              <w:tab/>
            </w:r>
            <w:r w:rsidRPr="00A95984">
              <w:rPr>
                <w:rStyle w:val="Hyperlink"/>
                <w:noProof/>
                <w:lang w:val="en-BE"/>
              </w:rPr>
              <w:t>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_Toc161691556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6E2" w:rsidRDefault="008576E2">
          <w:r>
            <w:rPr>
              <w:b/>
              <w:bCs/>
              <w:noProof/>
            </w:rPr>
            <w:fldChar w:fldCharType="end"/>
          </w:r>
        </w:p>
      </w:sdtContent>
    </w:sdt>
    <w:p w:rsidR="008576E2" w:rsidRPr="008576E2" w:rsidRDefault="008576E2" w:rsidP="008576E2">
      <w:pPr>
        <w:pStyle w:val="Heading1"/>
        <w:rPr>
          <w:lang w:val="en-BE"/>
        </w:rPr>
      </w:pPr>
      <w:bookmarkStart w:id="0" w:name="_Toc161691544"/>
      <w:bookmarkStart w:id="1" w:name="_GoBack"/>
      <w:bookmarkEnd w:id="1"/>
      <w:r>
        <w:rPr>
          <w:lang w:val="en-BE"/>
        </w:rPr>
        <w:t>Introduction</w:t>
      </w:r>
      <w:bookmarkEnd w:id="0"/>
    </w:p>
    <w:p w:rsidR="008576E2" w:rsidRDefault="008576E2" w:rsidP="008576E2">
      <w:pPr>
        <w:pStyle w:val="Heading2"/>
        <w:rPr>
          <w:lang w:val="en-BE"/>
        </w:rPr>
      </w:pPr>
      <w:bookmarkStart w:id="2" w:name="_Toc161691545"/>
      <w:r>
        <w:rPr>
          <w:lang w:val="en-BE"/>
        </w:rPr>
        <w:t>Dataset selection</w:t>
      </w:r>
      <w:bookmarkEnd w:id="2"/>
    </w:p>
    <w:p w:rsidR="008576E2" w:rsidRDefault="008576E2" w:rsidP="008576E2">
      <w:pPr>
        <w:rPr>
          <w:lang w:val="en-BE"/>
        </w:rPr>
      </w:pPr>
      <w:r>
        <w:rPr>
          <w:lang w:val="en-BE"/>
        </w:rPr>
        <w:t>lorem ipsum</w:t>
      </w:r>
    </w:p>
    <w:p w:rsidR="008576E2" w:rsidRDefault="008576E2" w:rsidP="008576E2">
      <w:pPr>
        <w:rPr>
          <w:rFonts w:ascii="Calibri" w:hAnsi="Calibri" w:cs="Calibri"/>
        </w:rPr>
      </w:pPr>
      <w:r w:rsidRPr="00BE27E0">
        <w:rPr>
          <w:rFonts w:ascii="Calibri" w:hAnsi="Calibri" w:cs="Calibri"/>
        </w:rPr>
        <w:t xml:space="preserve">The Global Wind Power </w:t>
      </w:r>
      <w:proofErr w:type="spellStart"/>
      <w:r w:rsidRPr="00BE27E0">
        <w:rPr>
          <w:rFonts w:ascii="Calibri" w:hAnsi="Calibri" w:cs="Calibri"/>
        </w:rPr>
        <w:t>Tracker</w:t>
      </w:r>
      <w:proofErr w:type="spellEnd"/>
      <w:r w:rsidRPr="00BE27E0">
        <w:rPr>
          <w:rFonts w:ascii="Calibri" w:hAnsi="Calibri" w:cs="Calibri"/>
        </w:rPr>
        <w:t xml:space="preserve"> (GWPT) is a worldwide dataset of </w:t>
      </w:r>
      <w:proofErr w:type="spellStart"/>
      <w:r w:rsidRPr="00BE27E0">
        <w:rPr>
          <w:rFonts w:ascii="Calibri" w:hAnsi="Calibri" w:cs="Calibri"/>
        </w:rPr>
        <w:t>utility-scale</w:t>
      </w:r>
      <w:proofErr w:type="spellEnd"/>
      <w:r w:rsidRPr="00BE27E0">
        <w:rPr>
          <w:rFonts w:ascii="Calibri" w:hAnsi="Calibri" w:cs="Calibri"/>
        </w:rPr>
        <w:t xml:space="preserve">, on and offshore wind </w:t>
      </w:r>
      <w:proofErr w:type="spellStart"/>
      <w:r w:rsidRPr="00BE27E0">
        <w:rPr>
          <w:rFonts w:ascii="Calibri" w:hAnsi="Calibri" w:cs="Calibri"/>
        </w:rPr>
        <w:t>facilities</w:t>
      </w:r>
      <w:proofErr w:type="spellEnd"/>
      <w:r w:rsidRPr="00BE27E0">
        <w:rPr>
          <w:rFonts w:ascii="Calibri" w:hAnsi="Calibri" w:cs="Calibri"/>
        </w:rPr>
        <w:t xml:space="preserve">. It </w:t>
      </w:r>
      <w:proofErr w:type="spellStart"/>
      <w:r w:rsidRPr="00BE27E0">
        <w:rPr>
          <w:rFonts w:ascii="Calibri" w:hAnsi="Calibri" w:cs="Calibri"/>
        </w:rPr>
        <w:t>includes</w:t>
      </w:r>
      <w:proofErr w:type="spellEnd"/>
      <w:r w:rsidRPr="00BE27E0">
        <w:rPr>
          <w:rFonts w:ascii="Calibri" w:hAnsi="Calibri" w:cs="Calibri"/>
        </w:rPr>
        <w:t xml:space="preserve"> wind farm </w:t>
      </w:r>
      <w:proofErr w:type="spellStart"/>
      <w:r w:rsidRPr="00BE27E0">
        <w:rPr>
          <w:rFonts w:ascii="Calibri" w:hAnsi="Calibri" w:cs="Calibri"/>
        </w:rPr>
        <w:t>phases</w:t>
      </w:r>
      <w:proofErr w:type="spellEnd"/>
      <w:r w:rsidRPr="00BE27E0">
        <w:rPr>
          <w:rFonts w:ascii="Calibri" w:hAnsi="Calibri" w:cs="Calibri"/>
        </w:rPr>
        <w:t xml:space="preserve"> </w:t>
      </w:r>
      <w:proofErr w:type="spellStart"/>
      <w:r w:rsidRPr="00BE27E0">
        <w:rPr>
          <w:rFonts w:ascii="Calibri" w:hAnsi="Calibri" w:cs="Calibri"/>
        </w:rPr>
        <w:t>with</w:t>
      </w:r>
      <w:proofErr w:type="spellEnd"/>
      <w:r w:rsidRPr="00BE27E0">
        <w:rPr>
          <w:rFonts w:ascii="Calibri" w:hAnsi="Calibri" w:cs="Calibri"/>
        </w:rPr>
        <w:t xml:space="preserve"> </w:t>
      </w:r>
      <w:proofErr w:type="spellStart"/>
      <w:r w:rsidRPr="00BE27E0">
        <w:rPr>
          <w:rFonts w:ascii="Calibri" w:hAnsi="Calibri" w:cs="Calibri"/>
        </w:rPr>
        <w:t>capacities</w:t>
      </w:r>
      <w:proofErr w:type="spellEnd"/>
      <w:r w:rsidRPr="00BE27E0">
        <w:rPr>
          <w:rFonts w:ascii="Calibri" w:hAnsi="Calibri" w:cs="Calibri"/>
        </w:rPr>
        <w:t xml:space="preserve"> of 10 megawatts (MW) or more. </w:t>
      </w:r>
      <w:proofErr w:type="gramStart"/>
      <w:r w:rsidRPr="00BE27E0">
        <w:rPr>
          <w:rFonts w:ascii="Calibri" w:hAnsi="Calibri" w:cs="Calibri"/>
        </w:rPr>
        <w:t>A wind</w:t>
      </w:r>
      <w:proofErr w:type="gramEnd"/>
      <w:r w:rsidRPr="00BE27E0">
        <w:rPr>
          <w:rFonts w:ascii="Calibri" w:hAnsi="Calibri" w:cs="Calibri"/>
        </w:rPr>
        <w:t xml:space="preserve"> project </w:t>
      </w:r>
      <w:proofErr w:type="spellStart"/>
      <w:r w:rsidRPr="00BE27E0">
        <w:rPr>
          <w:rFonts w:ascii="Calibri" w:hAnsi="Calibri" w:cs="Calibri"/>
        </w:rPr>
        <w:t>phase</w:t>
      </w:r>
      <w:proofErr w:type="spellEnd"/>
      <w:r w:rsidRPr="00BE27E0">
        <w:rPr>
          <w:rFonts w:ascii="Calibri" w:hAnsi="Calibri" w:cs="Calibri"/>
        </w:rPr>
        <w:t xml:space="preserve"> is </w:t>
      </w:r>
      <w:proofErr w:type="spellStart"/>
      <w:r w:rsidRPr="00BE27E0">
        <w:rPr>
          <w:rFonts w:ascii="Calibri" w:hAnsi="Calibri" w:cs="Calibri"/>
        </w:rPr>
        <w:t>generally</w:t>
      </w:r>
      <w:proofErr w:type="spellEnd"/>
      <w:r w:rsidRPr="00BE27E0">
        <w:rPr>
          <w:rFonts w:ascii="Calibri" w:hAnsi="Calibri" w:cs="Calibri"/>
        </w:rPr>
        <w:t xml:space="preserve"> </w:t>
      </w:r>
      <w:proofErr w:type="spellStart"/>
      <w:r w:rsidRPr="00BE27E0">
        <w:rPr>
          <w:rFonts w:ascii="Calibri" w:hAnsi="Calibri" w:cs="Calibri"/>
        </w:rPr>
        <w:t>defined</w:t>
      </w:r>
      <w:proofErr w:type="spellEnd"/>
      <w:r w:rsidRPr="00BE27E0">
        <w:rPr>
          <w:rFonts w:ascii="Calibri" w:hAnsi="Calibri" w:cs="Calibri"/>
        </w:rPr>
        <w:t xml:space="preserve"> as a </w:t>
      </w:r>
      <w:proofErr w:type="spellStart"/>
      <w:r w:rsidRPr="00BE27E0">
        <w:rPr>
          <w:rFonts w:ascii="Calibri" w:hAnsi="Calibri" w:cs="Calibri"/>
        </w:rPr>
        <w:t>group</w:t>
      </w:r>
      <w:proofErr w:type="spellEnd"/>
      <w:r w:rsidRPr="00BE27E0">
        <w:rPr>
          <w:rFonts w:ascii="Calibri" w:hAnsi="Calibri" w:cs="Calibri"/>
        </w:rPr>
        <w:t xml:space="preserve"> of </w:t>
      </w:r>
      <w:proofErr w:type="spellStart"/>
      <w:r w:rsidRPr="00BE27E0">
        <w:rPr>
          <w:rFonts w:ascii="Calibri" w:hAnsi="Calibri" w:cs="Calibri"/>
        </w:rPr>
        <w:t>one</w:t>
      </w:r>
      <w:proofErr w:type="spellEnd"/>
      <w:r w:rsidRPr="00BE27E0">
        <w:rPr>
          <w:rFonts w:ascii="Calibri" w:hAnsi="Calibri" w:cs="Calibri"/>
        </w:rPr>
        <w:t xml:space="preserve"> or more wind turbines </w:t>
      </w:r>
      <w:proofErr w:type="spellStart"/>
      <w:r w:rsidRPr="00BE27E0">
        <w:rPr>
          <w:rFonts w:ascii="Calibri" w:hAnsi="Calibri" w:cs="Calibri"/>
        </w:rPr>
        <w:t>that</w:t>
      </w:r>
      <w:proofErr w:type="spellEnd"/>
      <w:r w:rsidRPr="00BE27E0">
        <w:rPr>
          <w:rFonts w:ascii="Calibri" w:hAnsi="Calibri" w:cs="Calibri"/>
        </w:rPr>
        <w:t xml:space="preserve"> are </w:t>
      </w:r>
      <w:proofErr w:type="spellStart"/>
      <w:r w:rsidRPr="00BE27E0">
        <w:rPr>
          <w:rFonts w:ascii="Calibri" w:hAnsi="Calibri" w:cs="Calibri"/>
        </w:rPr>
        <w:t>installed</w:t>
      </w:r>
      <w:proofErr w:type="spellEnd"/>
      <w:r w:rsidRPr="00BE27E0">
        <w:rPr>
          <w:rFonts w:ascii="Calibri" w:hAnsi="Calibri" w:cs="Calibri"/>
        </w:rPr>
        <w:t xml:space="preserve"> </w:t>
      </w:r>
      <w:proofErr w:type="spellStart"/>
      <w:r w:rsidRPr="00BE27E0">
        <w:rPr>
          <w:rFonts w:ascii="Calibri" w:hAnsi="Calibri" w:cs="Calibri"/>
        </w:rPr>
        <w:t>under</w:t>
      </w:r>
      <w:proofErr w:type="spellEnd"/>
      <w:r w:rsidRPr="00BE27E0">
        <w:rPr>
          <w:rFonts w:ascii="Calibri" w:hAnsi="Calibri" w:cs="Calibri"/>
        </w:rPr>
        <w:t xml:space="preserve"> </w:t>
      </w:r>
      <w:proofErr w:type="spellStart"/>
      <w:r w:rsidRPr="00BE27E0">
        <w:rPr>
          <w:rFonts w:ascii="Calibri" w:hAnsi="Calibri" w:cs="Calibri"/>
        </w:rPr>
        <w:t>one</w:t>
      </w:r>
      <w:proofErr w:type="spellEnd"/>
      <w:r w:rsidRPr="00BE27E0">
        <w:rPr>
          <w:rFonts w:ascii="Calibri" w:hAnsi="Calibri" w:cs="Calibri"/>
        </w:rPr>
        <w:t xml:space="preserve"> permit, </w:t>
      </w:r>
      <w:proofErr w:type="spellStart"/>
      <w:r w:rsidRPr="00BE27E0">
        <w:rPr>
          <w:rFonts w:ascii="Calibri" w:hAnsi="Calibri" w:cs="Calibri"/>
        </w:rPr>
        <w:t>one</w:t>
      </w:r>
      <w:proofErr w:type="spellEnd"/>
      <w:r w:rsidRPr="00BE27E0">
        <w:rPr>
          <w:rFonts w:ascii="Calibri" w:hAnsi="Calibri" w:cs="Calibri"/>
        </w:rPr>
        <w:t xml:space="preserve"> power </w:t>
      </w:r>
      <w:proofErr w:type="spellStart"/>
      <w:r w:rsidRPr="00BE27E0">
        <w:rPr>
          <w:rFonts w:ascii="Calibri" w:hAnsi="Calibri" w:cs="Calibri"/>
        </w:rPr>
        <w:t>purchase</w:t>
      </w:r>
      <w:proofErr w:type="spellEnd"/>
      <w:r w:rsidRPr="00BE27E0">
        <w:rPr>
          <w:rFonts w:ascii="Calibri" w:hAnsi="Calibri" w:cs="Calibri"/>
        </w:rPr>
        <w:t xml:space="preserve"> agreement, and </w:t>
      </w:r>
      <w:proofErr w:type="spellStart"/>
      <w:r w:rsidRPr="00BE27E0">
        <w:rPr>
          <w:rFonts w:ascii="Calibri" w:hAnsi="Calibri" w:cs="Calibri"/>
        </w:rPr>
        <w:t>typically</w:t>
      </w:r>
      <w:proofErr w:type="spellEnd"/>
      <w:r w:rsidRPr="00BE27E0">
        <w:rPr>
          <w:rFonts w:ascii="Calibri" w:hAnsi="Calibri" w:cs="Calibri"/>
        </w:rPr>
        <w:t xml:space="preserve"> </w:t>
      </w:r>
      <w:proofErr w:type="spellStart"/>
      <w:r w:rsidRPr="00BE27E0">
        <w:rPr>
          <w:rFonts w:ascii="Calibri" w:hAnsi="Calibri" w:cs="Calibri"/>
        </w:rPr>
        <w:t>come</w:t>
      </w:r>
      <w:proofErr w:type="spellEnd"/>
      <w:r w:rsidRPr="00BE27E0">
        <w:rPr>
          <w:rFonts w:ascii="Calibri" w:hAnsi="Calibri" w:cs="Calibri"/>
        </w:rPr>
        <w:t xml:space="preserve"> online at </w:t>
      </w:r>
      <w:proofErr w:type="spellStart"/>
      <w:r w:rsidRPr="00BE27E0">
        <w:rPr>
          <w:rFonts w:ascii="Calibri" w:hAnsi="Calibri" w:cs="Calibri"/>
        </w:rPr>
        <w:t>the</w:t>
      </w:r>
      <w:proofErr w:type="spellEnd"/>
      <w:r w:rsidRPr="00BE27E0">
        <w:rPr>
          <w:rFonts w:ascii="Calibri" w:hAnsi="Calibri" w:cs="Calibri"/>
        </w:rPr>
        <w:t xml:space="preserve"> </w:t>
      </w:r>
      <w:proofErr w:type="spellStart"/>
      <w:r w:rsidRPr="00BE27E0">
        <w:rPr>
          <w:rFonts w:ascii="Calibri" w:hAnsi="Calibri" w:cs="Calibri"/>
        </w:rPr>
        <w:t>same</w:t>
      </w:r>
      <w:proofErr w:type="spellEnd"/>
      <w:r w:rsidRPr="00BE27E0">
        <w:rPr>
          <w:rFonts w:ascii="Calibri" w:hAnsi="Calibri" w:cs="Calibri"/>
        </w:rPr>
        <w:t xml:space="preserve"> time. The GWPT </w:t>
      </w:r>
      <w:proofErr w:type="spellStart"/>
      <w:r w:rsidRPr="00BE27E0">
        <w:rPr>
          <w:rFonts w:ascii="Calibri" w:hAnsi="Calibri" w:cs="Calibri"/>
        </w:rPr>
        <w:t>catalogs</w:t>
      </w:r>
      <w:proofErr w:type="spellEnd"/>
      <w:r w:rsidRPr="00BE27E0">
        <w:rPr>
          <w:rFonts w:ascii="Calibri" w:hAnsi="Calibri" w:cs="Calibri"/>
        </w:rPr>
        <w:t xml:space="preserve"> </w:t>
      </w:r>
      <w:proofErr w:type="spellStart"/>
      <w:r w:rsidRPr="00BE27E0">
        <w:rPr>
          <w:rFonts w:ascii="Calibri" w:hAnsi="Calibri" w:cs="Calibri"/>
        </w:rPr>
        <w:t>every</w:t>
      </w:r>
      <w:proofErr w:type="spellEnd"/>
      <w:r w:rsidRPr="00BE27E0">
        <w:rPr>
          <w:rFonts w:ascii="Calibri" w:hAnsi="Calibri" w:cs="Calibri"/>
        </w:rPr>
        <w:t xml:space="preserve"> wind farm </w:t>
      </w:r>
      <w:proofErr w:type="spellStart"/>
      <w:r w:rsidRPr="00BE27E0">
        <w:rPr>
          <w:rFonts w:ascii="Calibri" w:hAnsi="Calibri" w:cs="Calibri"/>
        </w:rPr>
        <w:t>phase</w:t>
      </w:r>
      <w:proofErr w:type="spellEnd"/>
      <w:r w:rsidRPr="00BE27E0">
        <w:rPr>
          <w:rFonts w:ascii="Calibri" w:hAnsi="Calibri" w:cs="Calibri"/>
        </w:rPr>
        <w:t xml:space="preserve"> at </w:t>
      </w:r>
      <w:proofErr w:type="spellStart"/>
      <w:r w:rsidRPr="00BE27E0">
        <w:rPr>
          <w:rFonts w:ascii="Calibri" w:hAnsi="Calibri" w:cs="Calibri"/>
        </w:rPr>
        <w:t>this</w:t>
      </w:r>
      <w:proofErr w:type="spellEnd"/>
      <w:r w:rsidRPr="00BE27E0">
        <w:rPr>
          <w:rFonts w:ascii="Calibri" w:hAnsi="Calibri" w:cs="Calibri"/>
        </w:rPr>
        <w:t xml:space="preserve"> </w:t>
      </w:r>
      <w:proofErr w:type="spellStart"/>
      <w:r w:rsidRPr="00BE27E0">
        <w:rPr>
          <w:rFonts w:ascii="Calibri" w:hAnsi="Calibri" w:cs="Calibri"/>
        </w:rPr>
        <w:t>capacity</w:t>
      </w:r>
      <w:proofErr w:type="spellEnd"/>
      <w:r w:rsidRPr="00BE27E0">
        <w:rPr>
          <w:rFonts w:ascii="Calibri" w:hAnsi="Calibri" w:cs="Calibri"/>
        </w:rPr>
        <w:t xml:space="preserve"> </w:t>
      </w:r>
      <w:proofErr w:type="spellStart"/>
      <w:r w:rsidRPr="00BE27E0">
        <w:rPr>
          <w:rFonts w:ascii="Calibri" w:hAnsi="Calibri" w:cs="Calibri"/>
        </w:rPr>
        <w:t>threshold</w:t>
      </w:r>
      <w:proofErr w:type="spellEnd"/>
      <w:r w:rsidRPr="00BE27E0">
        <w:rPr>
          <w:rFonts w:ascii="Calibri" w:hAnsi="Calibri" w:cs="Calibri"/>
        </w:rPr>
        <w:t xml:space="preserve"> of </w:t>
      </w:r>
      <w:proofErr w:type="spellStart"/>
      <w:r w:rsidRPr="00BE27E0">
        <w:rPr>
          <w:rFonts w:ascii="Calibri" w:hAnsi="Calibri" w:cs="Calibri"/>
        </w:rPr>
        <w:t>any</w:t>
      </w:r>
      <w:proofErr w:type="spellEnd"/>
      <w:r w:rsidRPr="00BE27E0">
        <w:rPr>
          <w:rFonts w:ascii="Calibri" w:hAnsi="Calibri" w:cs="Calibri"/>
        </w:rPr>
        <w:t xml:space="preserve"> status, </w:t>
      </w:r>
      <w:proofErr w:type="spellStart"/>
      <w:r w:rsidRPr="00BE27E0">
        <w:rPr>
          <w:rFonts w:ascii="Calibri" w:hAnsi="Calibri" w:cs="Calibri"/>
        </w:rPr>
        <w:t>including</w:t>
      </w:r>
      <w:proofErr w:type="spellEnd"/>
      <w:r w:rsidRPr="00BE27E0">
        <w:rPr>
          <w:rFonts w:ascii="Calibri" w:hAnsi="Calibri" w:cs="Calibri"/>
        </w:rPr>
        <w:t xml:space="preserve"> operating, </w:t>
      </w:r>
      <w:proofErr w:type="spellStart"/>
      <w:r w:rsidRPr="00BE27E0">
        <w:rPr>
          <w:rFonts w:ascii="Calibri" w:hAnsi="Calibri" w:cs="Calibri"/>
        </w:rPr>
        <w:t>announced</w:t>
      </w:r>
      <w:proofErr w:type="spellEnd"/>
      <w:r w:rsidRPr="00BE27E0">
        <w:rPr>
          <w:rFonts w:ascii="Calibri" w:hAnsi="Calibri" w:cs="Calibri"/>
        </w:rPr>
        <w:t>, pre-</w:t>
      </w:r>
      <w:proofErr w:type="spellStart"/>
      <w:r w:rsidRPr="00BE27E0">
        <w:rPr>
          <w:rFonts w:ascii="Calibri" w:hAnsi="Calibri" w:cs="Calibri"/>
        </w:rPr>
        <w:t>construction</w:t>
      </w:r>
      <w:proofErr w:type="spellEnd"/>
      <w:r w:rsidRPr="00BE27E0">
        <w:rPr>
          <w:rFonts w:ascii="Calibri" w:hAnsi="Calibri" w:cs="Calibri"/>
        </w:rPr>
        <w:t xml:space="preserve">, </w:t>
      </w:r>
      <w:proofErr w:type="spellStart"/>
      <w:r w:rsidRPr="00BE27E0">
        <w:rPr>
          <w:rFonts w:ascii="Calibri" w:hAnsi="Calibri" w:cs="Calibri"/>
        </w:rPr>
        <w:t>under</w:t>
      </w:r>
      <w:proofErr w:type="spellEnd"/>
      <w:r w:rsidRPr="00BE27E0">
        <w:rPr>
          <w:rFonts w:ascii="Calibri" w:hAnsi="Calibri" w:cs="Calibri"/>
        </w:rPr>
        <w:t xml:space="preserve"> </w:t>
      </w:r>
      <w:proofErr w:type="spellStart"/>
      <w:r w:rsidRPr="00BE27E0">
        <w:rPr>
          <w:rFonts w:ascii="Calibri" w:hAnsi="Calibri" w:cs="Calibri"/>
        </w:rPr>
        <w:t>construction</w:t>
      </w:r>
      <w:proofErr w:type="spellEnd"/>
      <w:r w:rsidRPr="00BE27E0">
        <w:rPr>
          <w:rFonts w:ascii="Calibri" w:hAnsi="Calibri" w:cs="Calibri"/>
        </w:rPr>
        <w:t xml:space="preserve">, </w:t>
      </w:r>
      <w:proofErr w:type="spellStart"/>
      <w:r w:rsidRPr="00BE27E0">
        <w:rPr>
          <w:rFonts w:ascii="Calibri" w:hAnsi="Calibri" w:cs="Calibri"/>
        </w:rPr>
        <w:t>shelved</w:t>
      </w:r>
      <w:proofErr w:type="spellEnd"/>
      <w:r w:rsidRPr="00BE27E0">
        <w:rPr>
          <w:rFonts w:ascii="Calibri" w:hAnsi="Calibri" w:cs="Calibri"/>
        </w:rPr>
        <w:t xml:space="preserve">, </w:t>
      </w:r>
      <w:proofErr w:type="spellStart"/>
      <w:r w:rsidRPr="00BE27E0">
        <w:rPr>
          <w:rFonts w:ascii="Calibri" w:hAnsi="Calibri" w:cs="Calibri"/>
        </w:rPr>
        <w:t>cancelled</w:t>
      </w:r>
      <w:proofErr w:type="spellEnd"/>
      <w:r w:rsidRPr="00BE27E0">
        <w:rPr>
          <w:rFonts w:ascii="Calibri" w:hAnsi="Calibri" w:cs="Calibri"/>
        </w:rPr>
        <w:t xml:space="preserve">, </w:t>
      </w:r>
      <w:proofErr w:type="spellStart"/>
      <w:r w:rsidRPr="00BE27E0">
        <w:rPr>
          <w:rFonts w:ascii="Calibri" w:hAnsi="Calibri" w:cs="Calibri"/>
        </w:rPr>
        <w:t>mothballed</w:t>
      </w:r>
      <w:proofErr w:type="spellEnd"/>
      <w:r w:rsidRPr="00BE27E0">
        <w:rPr>
          <w:rFonts w:ascii="Calibri" w:hAnsi="Calibri" w:cs="Calibri"/>
        </w:rPr>
        <w:t xml:space="preserve">, or </w:t>
      </w:r>
      <w:proofErr w:type="spellStart"/>
      <w:r w:rsidRPr="00BE27E0">
        <w:rPr>
          <w:rFonts w:ascii="Calibri" w:hAnsi="Calibri" w:cs="Calibri"/>
        </w:rPr>
        <w:t>retired</w:t>
      </w:r>
      <w:proofErr w:type="spellEnd"/>
      <w:r w:rsidRPr="00BE27E0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Pr="00BE27E0">
        <w:rPr>
          <w:rFonts w:ascii="Calibri" w:hAnsi="Calibri" w:cs="Calibri"/>
        </w:rPr>
        <w:t xml:space="preserve">The most recent release of </w:t>
      </w:r>
      <w:proofErr w:type="spellStart"/>
      <w:r w:rsidRPr="00BE27E0">
        <w:rPr>
          <w:rFonts w:ascii="Calibri" w:hAnsi="Calibri" w:cs="Calibri"/>
        </w:rPr>
        <w:t>this</w:t>
      </w:r>
      <w:proofErr w:type="spellEnd"/>
      <w:r w:rsidRPr="00BE27E0">
        <w:rPr>
          <w:rFonts w:ascii="Calibri" w:hAnsi="Calibri" w:cs="Calibri"/>
        </w:rPr>
        <w:t xml:space="preserve"> data was in December 2023.</w:t>
      </w:r>
    </w:p>
    <w:p w:rsidR="008576E2" w:rsidRDefault="008576E2" w:rsidP="008576E2">
      <w:r>
        <w:t>2</w:t>
      </w:r>
      <w:r>
        <w:rPr>
          <w:lang w:val="en-BE"/>
        </w:rPr>
        <w:t>.</w:t>
      </w:r>
      <w:r>
        <w:t xml:space="preserve">540 </w:t>
      </w:r>
      <w:proofErr w:type="spellStart"/>
      <w:r>
        <w:t>observations</w:t>
      </w:r>
      <w:proofErr w:type="spellEnd"/>
      <w:r>
        <w:t xml:space="preserve"> in 35 features</w:t>
      </w:r>
    </w:p>
    <w:p w:rsidR="008576E2" w:rsidRDefault="008576E2" w:rsidP="008576E2">
      <w:pPr>
        <w:pStyle w:val="Heading2"/>
        <w:rPr>
          <w:lang w:val="en-BE"/>
        </w:rPr>
      </w:pPr>
      <w:bookmarkStart w:id="3" w:name="_Toc161691546"/>
      <w:r>
        <w:rPr>
          <w:lang w:val="en-BE"/>
        </w:rPr>
        <w:t>Target user</w:t>
      </w:r>
      <w:bookmarkEnd w:id="3"/>
    </w:p>
    <w:p w:rsidR="008576E2" w:rsidRDefault="008576E2" w:rsidP="008576E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 non-financial </w:t>
      </w:r>
      <w:proofErr w:type="spellStart"/>
      <w:r>
        <w:rPr>
          <w:rFonts w:ascii="Calibri" w:hAnsi="Calibri" w:cs="Calibri"/>
        </w:rPr>
        <w:t>regular</w:t>
      </w:r>
      <w:proofErr w:type="spellEnd"/>
      <w:r>
        <w:rPr>
          <w:rFonts w:ascii="Calibri" w:hAnsi="Calibri" w:cs="Calibri"/>
        </w:rPr>
        <w:t xml:space="preserve"> person </w:t>
      </w:r>
      <w:proofErr w:type="spellStart"/>
      <w:r>
        <w:rPr>
          <w:rFonts w:ascii="Calibri" w:hAnsi="Calibri" w:cs="Calibri"/>
        </w:rPr>
        <w:t>interested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wealth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distribution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They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know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currency</w:t>
      </w:r>
      <w:proofErr w:type="spellEnd"/>
      <w:r>
        <w:rPr>
          <w:rFonts w:ascii="Calibri" w:hAnsi="Calibri" w:cs="Calibri"/>
        </w:rPr>
        <w:t xml:space="preserve"> is and </w:t>
      </w:r>
      <w:proofErr w:type="spellStart"/>
      <w:r>
        <w:rPr>
          <w:rFonts w:ascii="Calibri" w:hAnsi="Calibri" w:cs="Calibri"/>
        </w:rPr>
        <w:t>can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distinguish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millions</w:t>
      </w:r>
      <w:proofErr w:type="spellEnd"/>
      <w:r>
        <w:rPr>
          <w:rFonts w:ascii="Calibri" w:hAnsi="Calibri" w:cs="Calibri"/>
        </w:rPr>
        <w:t xml:space="preserve"> from </w:t>
      </w:r>
      <w:proofErr w:type="spellStart"/>
      <w:r>
        <w:rPr>
          <w:rFonts w:ascii="Calibri" w:hAnsi="Calibri" w:cs="Calibri"/>
        </w:rPr>
        <w:t>billions</w:t>
      </w:r>
      <w:proofErr w:type="spellEnd"/>
      <w:r>
        <w:rPr>
          <w:rFonts w:ascii="Calibri" w:hAnsi="Calibri" w:cs="Calibri"/>
        </w:rPr>
        <w:t>.</w:t>
      </w:r>
    </w:p>
    <w:p w:rsidR="008576E2" w:rsidRDefault="008576E2" w:rsidP="008576E2">
      <w:pPr>
        <w:pStyle w:val="Heading2"/>
        <w:rPr>
          <w:lang w:val="en-BE"/>
        </w:rPr>
      </w:pPr>
      <w:bookmarkStart w:id="4" w:name="_Toc161691547"/>
      <w:r>
        <w:rPr>
          <w:lang w:val="en-BE"/>
        </w:rPr>
        <w:t>Goal</w:t>
      </w:r>
      <w:bookmarkEnd w:id="4"/>
    </w:p>
    <w:p w:rsidR="008576E2" w:rsidRDefault="008576E2" w:rsidP="008576E2">
      <w:pPr>
        <w:rPr>
          <w:lang w:val="en-BE"/>
        </w:rPr>
      </w:pPr>
      <w:r>
        <w:rPr>
          <w:lang w:val="en-BE"/>
        </w:rPr>
        <w:t>describe what the goal is: educational / political / convincing / ...</w:t>
      </w:r>
    </w:p>
    <w:p w:rsidR="008576E2" w:rsidRDefault="008576E2" w:rsidP="008576E2">
      <w:pPr>
        <w:rPr>
          <w:lang w:val="en-BE"/>
        </w:rPr>
      </w:pPr>
    </w:p>
    <w:p w:rsidR="008576E2" w:rsidRDefault="008576E2" w:rsidP="008576E2">
      <w:pPr>
        <w:pStyle w:val="Heading1"/>
        <w:rPr>
          <w:lang w:val="en-BE"/>
        </w:rPr>
      </w:pPr>
      <w:bookmarkStart w:id="5" w:name="_Toc161691548"/>
      <w:r>
        <w:rPr>
          <w:lang w:val="en-BE"/>
        </w:rPr>
        <w:lastRenderedPageBreak/>
        <w:t>Validation</w:t>
      </w:r>
      <w:bookmarkEnd w:id="5"/>
    </w:p>
    <w:p w:rsidR="008576E2" w:rsidRDefault="008576E2" w:rsidP="008576E2">
      <w:pPr>
        <w:pStyle w:val="Heading2"/>
        <w:rPr>
          <w:lang w:val="en-BE"/>
        </w:rPr>
      </w:pPr>
      <w:bookmarkStart w:id="6" w:name="_Toc161691549"/>
      <w:r>
        <w:rPr>
          <w:lang w:val="en-BE"/>
        </w:rPr>
        <w:t>Domain</w:t>
      </w:r>
      <w:bookmarkEnd w:id="6"/>
    </w:p>
    <w:p w:rsidR="008576E2" w:rsidRDefault="008576E2" w:rsidP="008576E2">
      <w:pPr>
        <w:rPr>
          <w:lang w:val="en-BE"/>
        </w:rPr>
      </w:pPr>
      <w:r>
        <w:rPr>
          <w:lang w:val="en-BE"/>
        </w:rPr>
        <w:t>lorem ipsum</w:t>
      </w:r>
    </w:p>
    <w:p w:rsidR="008576E2" w:rsidRDefault="008576E2" w:rsidP="008576E2">
      <w:pPr>
        <w:pStyle w:val="Heading2"/>
        <w:rPr>
          <w:lang w:val="en-BE"/>
        </w:rPr>
      </w:pPr>
      <w:bookmarkStart w:id="7" w:name="_Toc161691550"/>
      <w:r>
        <w:rPr>
          <w:lang w:val="en-BE"/>
        </w:rPr>
        <w:t>Abstraction</w:t>
      </w:r>
      <w:bookmarkEnd w:id="7"/>
    </w:p>
    <w:p w:rsidR="008576E2" w:rsidRDefault="008576E2" w:rsidP="008576E2">
      <w:pPr>
        <w:rPr>
          <w:lang w:val="en-BE"/>
        </w:rPr>
      </w:pPr>
      <w:r>
        <w:rPr>
          <w:lang w:val="en-BE"/>
        </w:rPr>
        <w:t>lorem ipsum</w:t>
      </w:r>
    </w:p>
    <w:p w:rsidR="008576E2" w:rsidRPr="008576E2" w:rsidRDefault="008576E2" w:rsidP="008576E2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BE" w:eastAsia="nl-BE"/>
        </w:rPr>
      </w:pPr>
      <w:r w:rsidRPr="008576E2">
        <w:rPr>
          <w:rFonts w:ascii="Calibri" w:eastAsia="Times New Roman" w:hAnsi="Calibri" w:cs="Calibri"/>
          <w:lang w:val="en-BE" w:eastAsia="nl-BE"/>
        </w:rPr>
        <w:t>make the problem statement more generic?</w:t>
      </w:r>
      <w:r>
        <w:rPr>
          <w:rFonts w:ascii="Calibri" w:eastAsia="Times New Roman" w:hAnsi="Calibri" w:cs="Calibri"/>
          <w:lang w:val="en-BE" w:eastAsia="nl-BE"/>
        </w:rPr>
        <w:t xml:space="preserve"> </w:t>
      </w:r>
      <w:r>
        <w:rPr>
          <w:rFonts w:ascii="Calibri" w:hAnsi="Calibri" w:cs="Calibri"/>
          <w:lang w:val="en-BE"/>
        </w:rPr>
        <w:t>lecture 04</w:t>
      </w:r>
    </w:p>
    <w:p w:rsidR="008576E2" w:rsidRDefault="008576E2" w:rsidP="008576E2">
      <w:pPr>
        <w:pStyle w:val="Heading2"/>
        <w:rPr>
          <w:lang w:val="en-BE"/>
        </w:rPr>
      </w:pPr>
      <w:bookmarkStart w:id="8" w:name="_Toc161691551"/>
      <w:r>
        <w:rPr>
          <w:lang w:val="en-BE"/>
        </w:rPr>
        <w:t>Visual encoding</w:t>
      </w:r>
      <w:bookmarkEnd w:id="8"/>
    </w:p>
    <w:p w:rsidR="008576E2" w:rsidRDefault="008576E2" w:rsidP="008576E2">
      <w:pPr>
        <w:rPr>
          <w:lang w:val="en-BE"/>
        </w:rPr>
      </w:pPr>
      <w:r>
        <w:rPr>
          <w:lang w:val="en-BE"/>
        </w:rPr>
        <w:t>lorem ipsum</w:t>
      </w:r>
    </w:p>
    <w:p w:rsidR="008576E2" w:rsidRPr="008576E2" w:rsidRDefault="008576E2" w:rsidP="008576E2">
      <w:pPr>
        <w:rPr>
          <w:lang w:val="en-BE"/>
        </w:rPr>
      </w:pPr>
      <w:r>
        <w:rPr>
          <w:lang w:val="en-BE"/>
        </w:rPr>
        <w:tab/>
      </w:r>
      <w:r>
        <w:rPr>
          <w:rFonts w:ascii="Calibri" w:hAnsi="Calibri" w:cs="Calibri"/>
          <w:lang w:val="en-BE"/>
        </w:rPr>
        <w:t>chose visuals based on human capabilities</w:t>
      </w:r>
      <w:r>
        <w:rPr>
          <w:rFonts w:ascii="Calibri" w:hAnsi="Calibri" w:cs="Calibri"/>
          <w:lang w:val="en-BE"/>
        </w:rPr>
        <w:t xml:space="preserve"> – make the link </w:t>
      </w:r>
      <w:r>
        <w:rPr>
          <w:rFonts w:ascii="Calibri" w:hAnsi="Calibri" w:cs="Calibri"/>
          <w:lang w:val="en-BE"/>
        </w:rPr>
        <w:t>lecture 04</w:t>
      </w:r>
    </w:p>
    <w:p w:rsidR="008576E2" w:rsidRDefault="008576E2" w:rsidP="008576E2">
      <w:pPr>
        <w:pStyle w:val="Heading2"/>
        <w:rPr>
          <w:lang w:val="en-BE"/>
        </w:rPr>
      </w:pPr>
      <w:bookmarkStart w:id="9" w:name="_Toc161691552"/>
      <w:r>
        <w:rPr>
          <w:lang w:val="en-BE"/>
        </w:rPr>
        <w:t>Algorithm</w:t>
      </w:r>
      <w:bookmarkEnd w:id="9"/>
    </w:p>
    <w:p w:rsidR="008576E2" w:rsidRDefault="008576E2" w:rsidP="008576E2">
      <w:pPr>
        <w:rPr>
          <w:lang w:val="en-BE"/>
        </w:rPr>
      </w:pPr>
      <w:r>
        <w:rPr>
          <w:lang w:val="en-BE"/>
        </w:rPr>
        <w:t>lorem ipsum</w:t>
      </w:r>
    </w:p>
    <w:p w:rsidR="008576E2" w:rsidRDefault="008576E2" w:rsidP="008576E2">
      <w:pPr>
        <w:pStyle w:val="Heading1"/>
        <w:rPr>
          <w:lang w:val="en-BE"/>
        </w:rPr>
      </w:pPr>
      <w:bookmarkStart w:id="10" w:name="_Toc161691553"/>
      <w:r>
        <w:rPr>
          <w:lang w:val="en-BE"/>
        </w:rPr>
        <w:t>Product</w:t>
      </w:r>
      <w:bookmarkEnd w:id="10"/>
    </w:p>
    <w:p w:rsidR="008576E2" w:rsidRDefault="008576E2" w:rsidP="008576E2">
      <w:pPr>
        <w:pStyle w:val="Heading2"/>
        <w:rPr>
          <w:lang w:val="en-BE"/>
        </w:rPr>
      </w:pPr>
      <w:bookmarkStart w:id="11" w:name="_Toc161691554"/>
      <w:r>
        <w:rPr>
          <w:lang w:val="en-BE"/>
        </w:rPr>
        <w:t>Mockups</w:t>
      </w:r>
      <w:bookmarkEnd w:id="11"/>
    </w:p>
    <w:p w:rsidR="008576E2" w:rsidRDefault="008576E2" w:rsidP="008576E2">
      <w:pPr>
        <w:rPr>
          <w:lang w:val="en-BE"/>
        </w:rPr>
      </w:pPr>
      <w:r>
        <w:rPr>
          <w:lang w:val="en-BE"/>
        </w:rPr>
        <w:t>some screenshots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91"/>
        <w:gridCol w:w="1415"/>
      </w:tblGrid>
      <w:tr w:rsidR="008576E2" w:rsidRPr="008576E2" w:rsidTr="008576E2">
        <w:tc>
          <w:tcPr>
            <w:tcW w:w="8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576E2" w:rsidRPr="008576E2" w:rsidRDefault="008576E2" w:rsidP="008576E2">
            <w:pPr>
              <w:spacing w:after="0" w:line="240" w:lineRule="auto"/>
              <w:rPr>
                <w:rFonts w:ascii="Calibri" w:eastAsia="Times New Roman" w:hAnsi="Calibri" w:cs="Calibri"/>
                <w:lang w:val="en-BE" w:eastAsia="nl-BE"/>
              </w:rPr>
            </w:pPr>
            <w:r w:rsidRPr="008576E2">
              <w:rPr>
                <w:rFonts w:ascii="Calibri" w:eastAsia="Times New Roman" w:hAnsi="Calibri" w:cs="Calibri"/>
                <w:lang w:val="en-BE" w:eastAsia="nl-BE"/>
              </w:rPr>
              <w:t>mock up instead of waiting for downstream implementation in order to validate the result</w:t>
            </w:r>
          </w:p>
        </w:tc>
        <w:tc>
          <w:tcPr>
            <w:tcW w:w="1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576E2" w:rsidRPr="008576E2" w:rsidRDefault="008576E2" w:rsidP="008576E2">
            <w:pPr>
              <w:spacing w:after="0" w:line="240" w:lineRule="auto"/>
              <w:rPr>
                <w:rFonts w:ascii="Calibri" w:eastAsia="Times New Roman" w:hAnsi="Calibri" w:cs="Calibri"/>
                <w:lang w:val="en-BE" w:eastAsia="nl-BE"/>
              </w:rPr>
            </w:pPr>
            <w:r w:rsidRPr="008576E2">
              <w:rPr>
                <w:rFonts w:ascii="Calibri" w:eastAsia="Times New Roman" w:hAnsi="Calibri" w:cs="Calibri"/>
                <w:lang w:val="en-BE" w:eastAsia="nl-BE"/>
              </w:rPr>
              <w:t>lecture 04 s11</w:t>
            </w:r>
          </w:p>
        </w:tc>
      </w:tr>
    </w:tbl>
    <w:p w:rsidR="008576E2" w:rsidRDefault="008576E2" w:rsidP="008576E2">
      <w:pPr>
        <w:rPr>
          <w:lang w:val="en-BE"/>
        </w:rPr>
      </w:pPr>
    </w:p>
    <w:p w:rsidR="008576E2" w:rsidRDefault="008576E2" w:rsidP="008576E2">
      <w:pPr>
        <w:pStyle w:val="Heading2"/>
        <w:rPr>
          <w:lang w:val="en-BE"/>
        </w:rPr>
      </w:pPr>
      <w:bookmarkStart w:id="12" w:name="_Toc161691555"/>
      <w:r>
        <w:rPr>
          <w:lang w:val="en-BE"/>
        </w:rPr>
        <w:t>Final product</w:t>
      </w:r>
      <w:bookmarkEnd w:id="12"/>
    </w:p>
    <w:p w:rsidR="008576E2" w:rsidRDefault="008576E2" w:rsidP="008576E2">
      <w:pPr>
        <w:rPr>
          <w:lang w:val="en-BE"/>
        </w:rPr>
      </w:pPr>
      <w:r>
        <w:rPr>
          <w:lang w:val="en-BE"/>
        </w:rPr>
        <w:t>some screenshots &amp; clarification</w:t>
      </w:r>
    </w:p>
    <w:p w:rsidR="008576E2" w:rsidRDefault="008576E2" w:rsidP="008576E2">
      <w:pPr>
        <w:pStyle w:val="Heading1"/>
        <w:rPr>
          <w:lang w:val="en-BE"/>
        </w:rPr>
      </w:pPr>
      <w:bookmarkStart w:id="13" w:name="_Toc161691556"/>
      <w:r>
        <w:rPr>
          <w:lang w:val="en-BE"/>
        </w:rPr>
        <w:t>Considerations</w:t>
      </w:r>
      <w:bookmarkEnd w:id="13"/>
    </w:p>
    <w:p w:rsidR="008576E2" w:rsidRPr="008576E2" w:rsidRDefault="008576E2" w:rsidP="008576E2">
      <w:pPr>
        <w:rPr>
          <w:lang w:val="en-BE"/>
        </w:rPr>
      </w:pPr>
      <w:r>
        <w:rPr>
          <w:lang w:val="en-BE"/>
        </w:rPr>
        <w:t xml:space="preserve">something about the iterative nature of the viz development? </w:t>
      </w:r>
      <w:r w:rsidRPr="008576E2">
        <w:rPr>
          <w:lang w:val="en-BE"/>
        </w:rPr>
        <w:sym w:font="Wingdings" w:char="F0E0"/>
      </w:r>
      <w:r>
        <w:rPr>
          <w:lang w:val="en-BE"/>
        </w:rPr>
        <w:t xml:space="preserve"> </w:t>
      </w:r>
      <w:r>
        <w:rPr>
          <w:rFonts w:ascii="Calibri" w:hAnsi="Calibri" w:cs="Calibri"/>
          <w:lang w:val="en-BE"/>
        </w:rPr>
        <w:t>lecture 04</w:t>
      </w:r>
    </w:p>
    <w:p w:rsidR="008576E2" w:rsidRPr="008576E2" w:rsidRDefault="008576E2" w:rsidP="008576E2">
      <w:pPr>
        <w:rPr>
          <w:lang w:val="en-BE"/>
        </w:rPr>
      </w:pPr>
    </w:p>
    <w:p w:rsidR="008576E2" w:rsidRDefault="008576E2" w:rsidP="008576E2">
      <w:pPr>
        <w:rPr>
          <w:lang w:val="en-BE"/>
        </w:rPr>
      </w:pPr>
    </w:p>
    <w:p w:rsidR="008576E2" w:rsidRDefault="008576E2" w:rsidP="008576E2">
      <w:pPr>
        <w:rPr>
          <w:lang w:val="en-BE"/>
        </w:rPr>
      </w:pPr>
    </w:p>
    <w:p w:rsidR="008576E2" w:rsidRPr="008576E2" w:rsidRDefault="008576E2" w:rsidP="008576E2">
      <w:pPr>
        <w:rPr>
          <w:lang w:val="en-BE"/>
        </w:rPr>
      </w:pPr>
    </w:p>
    <w:p w:rsidR="008576E2" w:rsidRPr="008576E2" w:rsidRDefault="008576E2" w:rsidP="008576E2">
      <w:pPr>
        <w:rPr>
          <w:lang w:val="en-BE"/>
        </w:rPr>
      </w:pPr>
    </w:p>
    <w:p w:rsidR="008576E2" w:rsidRPr="008576E2" w:rsidRDefault="008576E2" w:rsidP="008576E2">
      <w:pPr>
        <w:rPr>
          <w:lang w:val="en-BE"/>
        </w:rPr>
      </w:pPr>
    </w:p>
    <w:sectPr w:rsidR="008576E2" w:rsidRPr="00857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F4E84"/>
    <w:multiLevelType w:val="multilevel"/>
    <w:tmpl w:val="A7C813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26B7C6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A78"/>
    <w:rsid w:val="00834235"/>
    <w:rsid w:val="008576E2"/>
    <w:rsid w:val="008A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3404B"/>
  <w15:chartTrackingRefBased/>
  <w15:docId w15:val="{BAAACD6F-18E1-4ADF-ABE4-1632752A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6E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6E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6E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6E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6E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6E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6E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6E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6E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6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76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576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6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6E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6E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6E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6E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6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6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57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TOCHeading">
    <w:name w:val="TOC Heading"/>
    <w:basedOn w:val="Heading1"/>
    <w:next w:val="Normal"/>
    <w:uiPriority w:val="39"/>
    <w:unhideWhenUsed/>
    <w:qFormat/>
    <w:rsid w:val="008576E2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576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76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576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3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A89A4-257A-411B-A0B8-C7DF6B9FA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396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Vander Mynsbrugge</dc:creator>
  <cp:keywords/>
  <dc:description/>
  <cp:lastModifiedBy>Jorrit Vander Mynsbrugge</cp:lastModifiedBy>
  <cp:revision>2</cp:revision>
  <dcterms:created xsi:type="dcterms:W3CDTF">2024-03-18T20:49:00Z</dcterms:created>
  <dcterms:modified xsi:type="dcterms:W3CDTF">2024-03-18T20:58:00Z</dcterms:modified>
</cp:coreProperties>
</file>